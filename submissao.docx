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comments.xml" ContentType="application/vnd.openxmlformats-officedocument.wordprocessingml.comments+xml"/>
  <Override PartName="/word/header1.xml" ContentType="application/vnd.openxmlformats-officedocument.wordprocessingml.header+xml"/>
  <Override PartName="/word/media/image10.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ListParagraph"/>
        <w:spacing w:lineRule="auto" w:line="480"/>
        <w:ind w:left="29" w:right="0" w:hanging="0"/>
        <w:jc w:val="center"/>
        <w:rPr>
          <w:rFonts w:ascii="Times New Roman" w:hAnsi="Times New Roman"/>
          <w:sz w:val="24"/>
          <w:szCs w:val="24"/>
        </w:rPr>
      </w:pPr>
      <w:r>
        <w:rPr>
          <w:rFonts w:ascii="Times New Roman" w:hAnsi="Times New Roman"/>
          <w:sz w:val="24"/>
          <w:szCs w:val="24"/>
        </w:rPr>
        <w:t>Integração de Georastreabilidade no Framework de Rastreabilidade de Grãos</w:t>
      </w:r>
    </w:p>
    <w:p>
      <w:pPr>
        <w:pStyle w:val="ListParagraph"/>
        <w:spacing w:lineRule="auto" w:line="480"/>
        <w:ind w:left="29" w:right="0" w:hanging="0"/>
        <w:jc w:val="center"/>
        <w:rPr>
          <w:rFonts w:ascii="Times New Roman" w:hAnsi="Times New Roman"/>
          <w:sz w:val="24"/>
          <w:szCs w:val="24"/>
        </w:rPr>
      </w:pPr>
      <w:r>
        <w:rPr>
          <w:rFonts w:ascii="Times New Roman" w:hAnsi="Times New Roman"/>
          <w:sz w:val="24"/>
          <w:szCs w:val="24"/>
        </w:rPr>
      </w:r>
    </w:p>
    <w:p>
      <w:pPr>
        <w:pStyle w:val="ListParagraph"/>
        <w:spacing w:lineRule="auto" w:line="480"/>
        <w:ind w:left="29" w:right="0" w:hanging="0"/>
        <w:jc w:val="center"/>
        <w:rPr>
          <w:rFonts w:ascii="Times New Roman" w:hAnsi="Times New Roman"/>
          <w:sz w:val="24"/>
          <w:szCs w:val="24"/>
        </w:rPr>
      </w:pPr>
      <w:r>
        <w:rPr>
          <w:rFonts w:ascii="Times New Roman" w:hAnsi="Times New Roman"/>
          <w:sz w:val="24"/>
          <w:szCs w:val="24"/>
        </w:rPr>
        <w:t>Universidade Estadual de Ponta Grossa</w:t>
      </w:r>
    </w:p>
    <w:p>
      <w:pPr>
        <w:pStyle w:val="ListParagraph"/>
        <w:spacing w:lineRule="auto" w:line="480"/>
        <w:ind w:left="29" w:right="0" w:hanging="0"/>
        <w:jc w:val="center"/>
        <w:rPr>
          <w:rFonts w:ascii="Times New Roman" w:hAnsi="Times New Roman"/>
          <w:sz w:val="24"/>
          <w:szCs w:val="24"/>
        </w:rPr>
      </w:pPr>
      <w:r>
        <w:rPr>
          <w:rFonts w:ascii="Times New Roman" w:hAnsi="Times New Roman"/>
          <w:sz w:val="24"/>
          <w:szCs w:val="24"/>
        </w:rPr>
        <w:t xml:space="preserve">Denise do Rocio Maciel </w:t>
      </w:r>
    </w:p>
    <w:p>
      <w:pPr>
        <w:pStyle w:val="ListParagraph"/>
        <w:spacing w:lineRule="auto" w:line="480"/>
        <w:ind w:left="29" w:right="0" w:hanging="0"/>
        <w:jc w:val="center"/>
        <w:rPr>
          <w:rFonts w:ascii="Times New Roman" w:hAnsi="Times New Roman"/>
          <w:sz w:val="24"/>
          <w:szCs w:val="24"/>
        </w:rPr>
      </w:pPr>
      <w:r>
        <w:rPr>
          <w:rFonts w:ascii="Times New Roman" w:hAnsi="Times New Roman"/>
          <w:sz w:val="24"/>
          <w:szCs w:val="24"/>
        </w:rPr>
        <w:t>Silvia Mantuani dos Santos</w:t>
      </w:r>
    </w:p>
    <w:p>
      <w:pPr>
        <w:pStyle w:val="ListParagraph"/>
        <w:spacing w:lineRule="auto" w:line="480"/>
        <w:ind w:left="89" w:right="0" w:hanging="0"/>
        <w:jc w:val="both"/>
        <w:rPr>
          <w:rFonts w:ascii="Times New Roman" w:hAnsi="Times New Roman"/>
          <w:sz w:val="24"/>
          <w:szCs w:val="24"/>
        </w:rPr>
      </w:pPr>
      <w:r>
        <w:rPr>
          <w:rFonts w:ascii="Times New Roman" w:hAnsi="Times New Roman"/>
          <w:sz w:val="24"/>
          <w:szCs w:val="24"/>
        </w:rPr>
      </w:r>
    </w:p>
    <w:p>
      <w:pPr>
        <w:pStyle w:val="ListParagraph"/>
        <w:spacing w:lineRule="auto" w:line="480"/>
        <w:ind w:left="29" w:right="0" w:hanging="0"/>
        <w:jc w:val="both"/>
        <w:rPr>
          <w:rFonts w:ascii="Times New Roman" w:hAnsi="Times New Roman"/>
          <w:sz w:val="24"/>
          <w:szCs w:val="24"/>
        </w:rPr>
      </w:pPr>
      <w:r>
        <w:rPr>
          <w:rFonts w:ascii="Times New Roman" w:hAnsi="Times New Roman"/>
          <w:sz w:val="24"/>
          <w:szCs w:val="24"/>
        </w:rPr>
        <w:t>Palavras-Chave: rastreabilidade, dados geográficos, identificação de requisitos, framework.</w:t>
      </w:r>
    </w:p>
    <w:p>
      <w:pPr>
        <w:pStyle w:val="ListParagraph"/>
        <w:spacing w:lineRule="auto" w:line="480"/>
        <w:ind w:left="29" w:right="0" w:hanging="0"/>
        <w:jc w:val="both"/>
        <w:rPr>
          <w:rFonts w:ascii="Times New Roman" w:hAnsi="Times New Roman"/>
          <w:sz w:val="24"/>
          <w:szCs w:val="24"/>
        </w:rPr>
      </w:pPr>
      <w:r>
        <w:rPr>
          <w:rFonts w:ascii="Times New Roman" w:hAnsi="Times New Roman"/>
          <w:sz w:val="24"/>
          <w:szCs w:val="24"/>
        </w:rPr>
      </w:r>
    </w:p>
    <w:p>
      <w:pPr>
        <w:pStyle w:val="ListParagraph"/>
        <w:spacing w:lineRule="auto" w:line="480"/>
        <w:ind w:left="29" w:right="0" w:hanging="0"/>
        <w:jc w:val="both"/>
        <w:rPr>
          <w:rFonts w:ascii="Times New Roman" w:hAnsi="Times New Roman"/>
          <w:color w:val="000000"/>
          <w:sz w:val="24"/>
          <w:szCs w:val="24"/>
        </w:rPr>
      </w:pPr>
      <w:r>
        <w:rPr>
          <w:rFonts w:ascii="Times New Roman" w:hAnsi="Times New Roman"/>
          <w:color w:val="000000"/>
          <w:sz w:val="24"/>
          <w:szCs w:val="24"/>
        </w:rPr>
        <w:t xml:space="preserve">Autor Correspondente: </w:t>
      </w:r>
    </w:p>
    <w:p>
      <w:pPr>
        <w:pStyle w:val="ListParagraph"/>
        <w:spacing w:lineRule="auto" w:line="480"/>
        <w:ind w:left="29" w:right="0" w:hanging="0"/>
        <w:jc w:val="both"/>
        <w:rPr>
          <w:rFonts w:ascii="Times New Roman" w:hAnsi="Times New Roman"/>
          <w:color w:val="000000"/>
          <w:sz w:val="24"/>
          <w:szCs w:val="24"/>
        </w:rPr>
      </w:pPr>
      <w:r>
        <w:rPr>
          <w:rFonts w:ascii="Times New Roman" w:hAnsi="Times New Roman"/>
          <w:color w:val="000000"/>
          <w:sz w:val="24"/>
          <w:szCs w:val="24"/>
        </w:rPr>
        <w:t>Denise do Rocio Maciel</w:t>
      </w:r>
    </w:p>
    <w:p>
      <w:pPr>
        <w:pStyle w:val="ListParagraph"/>
        <w:spacing w:lineRule="auto" w:line="480"/>
        <w:ind w:left="29" w:right="0" w:hanging="0"/>
        <w:jc w:val="both"/>
        <w:rPr>
          <w:rFonts w:ascii="Times New Roman" w:hAnsi="Times New Roman"/>
          <w:color w:val="000000"/>
          <w:sz w:val="24"/>
          <w:szCs w:val="24"/>
        </w:rPr>
      </w:pPr>
      <w:r>
        <w:rPr>
          <w:rFonts w:ascii="Times New Roman" w:hAnsi="Times New Roman"/>
          <w:color w:val="000000"/>
          <w:sz w:val="24"/>
          <w:szCs w:val="24"/>
        </w:rPr>
        <w:t>Rua Luis de Camões – 75, Uvaranas.</w:t>
      </w:r>
    </w:p>
    <w:p>
      <w:pPr>
        <w:pStyle w:val="ListParagraph"/>
        <w:spacing w:lineRule="auto" w:line="480"/>
        <w:ind w:left="29" w:right="0" w:hanging="0"/>
        <w:jc w:val="both"/>
        <w:rPr>
          <w:rFonts w:ascii="Times New Roman" w:hAnsi="Times New Roman"/>
          <w:color w:val="000000"/>
          <w:sz w:val="24"/>
          <w:szCs w:val="24"/>
        </w:rPr>
      </w:pPr>
      <w:r>
        <w:rPr>
          <w:rFonts w:ascii="Times New Roman" w:hAnsi="Times New Roman"/>
          <w:color w:val="000000"/>
          <w:sz w:val="24"/>
          <w:szCs w:val="24"/>
        </w:rPr>
        <w:t>Ponta Grossa - PR – Brasil.</w:t>
      </w:r>
    </w:p>
    <w:p>
      <w:pPr>
        <w:pStyle w:val="ListParagraph"/>
        <w:spacing w:lineRule="auto" w:line="480"/>
        <w:ind w:left="29" w:right="0" w:hanging="0"/>
        <w:jc w:val="both"/>
        <w:rPr>
          <w:rFonts w:ascii="Times New Roman" w:hAnsi="Times New Roman"/>
          <w:color w:val="000000"/>
          <w:sz w:val="24"/>
          <w:szCs w:val="24"/>
        </w:rPr>
      </w:pPr>
      <w:r>
        <w:rPr>
          <w:rFonts w:ascii="Times New Roman" w:hAnsi="Times New Roman"/>
          <w:color w:val="000000"/>
          <w:sz w:val="24"/>
          <w:szCs w:val="24"/>
        </w:rPr>
        <w:t>CEP: 84020080.</w:t>
      </w:r>
    </w:p>
    <w:p>
      <w:pPr>
        <w:pStyle w:val="ListParagraph"/>
        <w:spacing w:lineRule="auto" w:line="480"/>
        <w:ind w:left="29" w:right="0" w:hanging="0"/>
        <w:jc w:val="both"/>
        <w:rPr>
          <w:rFonts w:ascii="Times New Roman" w:hAnsi="Times New Roman"/>
          <w:color w:val="000000"/>
          <w:sz w:val="24"/>
          <w:szCs w:val="24"/>
        </w:rPr>
      </w:pPr>
      <w:r>
        <w:rPr>
          <w:rFonts w:ascii="Times New Roman" w:hAnsi="Times New Roman"/>
          <w:color w:val="000000"/>
          <w:sz w:val="24"/>
          <w:szCs w:val="24"/>
        </w:rPr>
        <w:t>e-mail: dnise_maciel@hotmail.com</w:t>
      </w:r>
    </w:p>
    <w:p>
      <w:pPr>
        <w:pStyle w:val="ListParagraph"/>
        <w:spacing w:lineRule="auto" w:line="480"/>
        <w:ind w:left="29" w:right="0" w:hanging="0"/>
        <w:jc w:val="both"/>
        <w:rPr>
          <w:rFonts w:ascii="Times New Roman" w:hAnsi="Times New Roman"/>
          <w:color w:val="FF3333"/>
          <w:sz w:val="24"/>
          <w:szCs w:val="24"/>
        </w:rPr>
      </w:pPr>
      <w:r>
        <w:rPr>
          <w:rFonts w:ascii="Times New Roman" w:hAnsi="Times New Roman"/>
          <w:color w:val="FF3333"/>
          <w:sz w:val="24"/>
          <w:szCs w:val="24"/>
        </w:rPr>
        <w:t>Pendente: ajustar todas as referências, máximo 6000 palavras</w:t>
      </w:r>
    </w:p>
    <w:p>
      <w:pPr>
        <w:pStyle w:val="ListParagraph"/>
        <w:spacing w:lineRule="auto" w:line="480"/>
        <w:ind w:left="29" w:right="0" w:hanging="0"/>
        <w:jc w:val="center"/>
        <w:rPr>
          <w:rFonts w:ascii="Times New Roman" w:hAnsi="Times New Roman"/>
          <w:sz w:val="24"/>
          <w:szCs w:val="24"/>
        </w:rPr>
      </w:pPr>
      <w:bookmarkStart w:id="0" w:name="_GoBack"/>
      <w:bookmarkStart w:id="1" w:name="_GoBack"/>
      <w:bookmarkEnd w:id="1"/>
      <w:r>
        <w:rPr>
          <w:rFonts w:ascii="Times New Roman" w:hAnsi="Times New Roman"/>
          <w:sz w:val="24"/>
          <w:szCs w:val="24"/>
        </w:rPr>
      </w:r>
    </w:p>
    <w:p>
      <w:pPr>
        <w:pStyle w:val="ListParagraph"/>
        <w:pageBreakBefore/>
        <w:spacing w:lineRule="auto" w:line="480"/>
        <w:ind w:left="29" w:right="0" w:hanging="0"/>
        <w:jc w:val="both"/>
        <w:rPr>
          <w:rFonts w:ascii="Times New Roman" w:hAnsi="Times New Roman"/>
          <w:sz w:val="24"/>
          <w:szCs w:val="24"/>
        </w:rPr>
      </w:pPr>
      <w:r>
        <w:rPr>
          <w:rFonts w:ascii="Times New Roman" w:hAnsi="Times New Roman"/>
          <w:sz w:val="24"/>
          <w:szCs w:val="24"/>
        </w:rPr>
        <w:t>RESUMO:</w:t>
      </w:r>
    </w:p>
    <w:p>
      <w:pPr>
        <w:pStyle w:val="Normal"/>
        <w:spacing w:lineRule="auto" w:line="480" w:before="0" w:after="0"/>
        <w:ind w:left="29" w:right="0" w:hanging="0"/>
        <w:jc w:val="both"/>
        <w:rPr>
          <w:rFonts w:cs="Times New Roman" w:ascii="Times New Roman" w:hAnsi="Times New Roman"/>
          <w:color w:val="000000"/>
          <w:sz w:val="24"/>
          <w:szCs w:val="24"/>
          <w:lang w:val="pt-PT"/>
        </w:rPr>
      </w:pPr>
      <w:r>
        <w:rPr>
          <w:rFonts w:cs="Times New Roman" w:ascii="Times New Roman" w:hAnsi="Times New Roman"/>
          <w:color w:val="000000"/>
          <w:sz w:val="24"/>
          <w:szCs w:val="24"/>
        </w:rPr>
        <w:t xml:space="preserve">O consumidor tornou-se mais exigente em relação à segurança, qualidade e a origem dos alimentos que consome, buscando saber as condições ambientais em que o alimento é produzido. O uso de </w:t>
      </w:r>
      <w:r>
        <w:rPr>
          <w:rFonts w:cs="Times New Roman" w:ascii="Times New Roman" w:hAnsi="Times New Roman"/>
          <w:b w:val="false"/>
          <w:bCs w:val="false"/>
          <w:color w:val="000000"/>
          <w:sz w:val="24"/>
          <w:szCs w:val="24"/>
        </w:rPr>
        <w:t>sistemas</w:t>
      </w:r>
      <w:r>
        <w:rPr>
          <w:rFonts w:cs="Times New Roman" w:ascii="Times New Roman" w:hAnsi="Times New Roman"/>
          <w:color w:val="000000"/>
          <w:sz w:val="24"/>
          <w:szCs w:val="24"/>
        </w:rPr>
        <w:t xml:space="preserve"> de rastreabilidade de alimentos é essencial, porém para garantir a disponibilidade de todas essas informações é necessário agregar a geoinformação nas etapas possíveis da cadeia produtiva, aplicando o conceito de georrastreabilidade. </w:t>
      </w:r>
      <w:r>
        <w:rPr>
          <w:rFonts w:cs="Times New Roman" w:ascii="Times New Roman" w:hAnsi="Times New Roman"/>
          <w:color w:val="000000"/>
          <w:sz w:val="24"/>
          <w:szCs w:val="24"/>
          <w:lang w:val="pt-PT"/>
        </w:rPr>
        <w:t xml:space="preserve">Georrastreabilidade é a aplicação de geoinformação na rastreabilidade de cadeias produtivas. A associação de atributos espaciais e demais informações resulta no aumento da qualidade do produto rastreado. O Rastrogrão é um framework de rastreabilidade de grãos que registra dados dos agentes da cadeia de produção para posterior consulta pelo cliente final. </w:t>
      </w:r>
      <w:r>
        <w:rPr>
          <w:rFonts w:cs="Times New Roman" w:ascii="Times New Roman" w:hAnsi="Times New Roman"/>
          <w:color w:val="FF3333"/>
          <w:sz w:val="24"/>
          <w:szCs w:val="24"/>
          <w:lang w:val="pt-PT"/>
        </w:rPr>
        <w:t xml:space="preserve"> O objetivo deste artigo é integrar a georrastreabilidade ao Rastrogrão, com a identificação de requisitos de geoinformação integrados ao produto.</w:t>
      </w:r>
      <w:r>
        <w:rPr>
          <w:rFonts w:cs="Times New Roman" w:ascii="Times New Roman" w:hAnsi="Times New Roman"/>
          <w:color w:val="000000"/>
          <w:sz w:val="24"/>
          <w:szCs w:val="24"/>
          <w:lang w:val="pt-PT"/>
        </w:rPr>
        <w:t xml:space="preserve"> Para tanto, foi realizada uma análise nas plataformas web Agri Teleparc, GeoRastro, GeoTraciAgri, Geowine, GTIS CAP e protótipo Otag que implementam geoinformação integrada a  dados de  rastreabilidade de cadeias produtivas. Os atributos levantados foram inseridos em tabela. </w:t>
      </w:r>
    </w:p>
    <w:p>
      <w:pPr>
        <w:pStyle w:val="Normal"/>
        <w:spacing w:lineRule="auto" w:line="480" w:before="0" w:after="0"/>
        <w:jc w:val="both"/>
        <w:rPr>
          <w:rFonts w:ascii="Times New Roman" w:hAnsi="Times New Roman"/>
          <w:color w:val="FF0000"/>
          <w:sz w:val="24"/>
          <w:szCs w:val="24"/>
          <w:lang w:val="pt-PT"/>
        </w:rPr>
      </w:pPr>
      <w:r>
        <w:rPr>
          <w:rFonts w:ascii="Times New Roman" w:hAnsi="Times New Roman"/>
          <w:color w:val="FF0000"/>
          <w:sz w:val="24"/>
          <w:szCs w:val="24"/>
          <w:lang w:val="pt-PT"/>
        </w:rPr>
        <w:t>Pendente: resultados e conclusões.</w:t>
      </w:r>
    </w:p>
    <w:p>
      <w:pPr>
        <w:pStyle w:val="Normal"/>
        <w:spacing w:lineRule="auto" w:line="480"/>
        <w:jc w:val="both"/>
        <w:rPr>
          <w:rFonts w:cs="Times New Roman" w:ascii="Times New Roman" w:hAnsi="Times New Roman"/>
          <w:sz w:val="24"/>
          <w:szCs w:val="24"/>
        </w:rPr>
      </w:pPr>
      <w:r>
        <w:rPr>
          <w:rFonts w:ascii="Times New Roman" w:hAnsi="Times New Roman"/>
          <w:sz w:val="24"/>
          <w:szCs w:val="24"/>
          <w:lang w:val="pt-PT"/>
        </w:rPr>
        <w:t xml:space="preserve">1. </w:t>
      </w:r>
      <w:r>
        <w:rPr>
          <w:rFonts w:cs="Times New Roman" w:ascii="Times New Roman" w:hAnsi="Times New Roman"/>
          <w:sz w:val="24"/>
          <w:szCs w:val="24"/>
        </w:rPr>
        <w:t>INTRODUÇÃO</w:t>
      </w:r>
    </w:p>
    <w:p>
      <w:pPr>
        <w:pStyle w:val="Normal"/>
        <w:spacing w:lineRule="auto" w:line="480"/>
        <w:ind w:left="29" w:right="0" w:hanging="0"/>
        <w:jc w:val="both"/>
        <w:rPr>
          <w:rFonts w:cs="Times New Roman" w:ascii="Times New Roman" w:hAnsi="Times New Roman"/>
          <w:color w:val="000000"/>
          <w:sz w:val="24"/>
          <w:szCs w:val="24"/>
        </w:rPr>
      </w:pPr>
      <w:r>
        <w:rPr>
          <w:rFonts w:cs="Times New Roman" w:ascii="Times New Roman" w:hAnsi="Times New Roman"/>
          <w:color w:val="000000"/>
          <w:sz w:val="24"/>
          <w:szCs w:val="24"/>
        </w:rPr>
        <w:t>Com o aumento de importações e exportações de alimentos, o consumidor tornou-se mais exigente em relação à segurança, qualidade e a origem dos alimentos que consome, além de buscar saber quais as condições ambientais em que tal alimento foi produzido. Dessa forma, o uso de sistemas de rastreabilidade de alimentos é essencial, porém para garantir a disponibilidade de todas essas informações é necessário agregar a geoinformação em todas as etapas possíveis da cadeia produtiva, aplicando o conceito de georrastreabilidade.</w:t>
      </w:r>
    </w:p>
    <w:p>
      <w:pPr>
        <w:pStyle w:val="ListParagraph"/>
        <w:widowControl/>
        <w:suppressAutoHyphens w:val="true"/>
        <w:bidi w:val="0"/>
        <w:spacing w:lineRule="auto" w:line="480" w:before="0" w:after="200"/>
        <w:ind w:left="0" w:right="0" w:hanging="0"/>
        <w:contextualSpacing/>
        <w:jc w:val="both"/>
        <w:rPr>
          <w:rFonts w:cs="Times New Roman" w:ascii="Times New Roman" w:hAnsi="Times New Roman"/>
          <w:color w:val="000000"/>
          <w:sz w:val="24"/>
          <w:szCs w:val="24"/>
        </w:rPr>
      </w:pPr>
      <w:r>
        <w:rPr>
          <w:rFonts w:cs="Times New Roman" w:ascii="Times New Roman" w:hAnsi="Times New Roman"/>
          <w:color w:val="000000"/>
          <w:sz w:val="24"/>
          <w:szCs w:val="24"/>
        </w:rPr>
        <w:t>Georrastreabilidade é a aplicação de geoinformação, através de tecnologia da informação e sensoriamento remoto, na rastreabilidade de cadeias produtivas, permite associar atributos espaciais às informações do produto rastreado (EMBRAPA, 2010).</w:t>
      </w:r>
    </w:p>
    <w:p>
      <w:pPr>
        <w:pStyle w:val="ListParagraph"/>
        <w:spacing w:lineRule="auto" w:line="480"/>
        <w:ind w:left="29" w:right="0" w:hanging="0"/>
        <w:jc w:val="both"/>
        <w:rPr>
          <w:rFonts w:ascii="Times New Roman" w:hAnsi="Times New Roman"/>
          <w:sz w:val="24"/>
          <w:szCs w:val="24"/>
        </w:rPr>
      </w:pPr>
      <w:bookmarkStart w:id="2" w:name="__UnoMark__398_1300418074"/>
      <w:bookmarkStart w:id="3" w:name="__UnoMark__407_1300418074"/>
      <w:bookmarkStart w:id="4" w:name="__UnoMark__408_1300418074"/>
      <w:bookmarkStart w:id="5" w:name="__UnoMark__398_1300418074"/>
      <w:bookmarkStart w:id="6" w:name="__UnoMark__407_1300418074"/>
      <w:bookmarkStart w:id="7" w:name="__UnoMark__408_1300418074"/>
      <w:bookmarkEnd w:id="5"/>
      <w:bookmarkEnd w:id="6"/>
      <w:bookmarkEnd w:id="7"/>
      <w:r>
        <w:rPr>
          <w:rFonts w:ascii="Times New Roman" w:hAnsi="Times New Roman"/>
          <w:sz w:val="24"/>
          <w:szCs w:val="24"/>
        </w:rPr>
      </w:r>
    </w:p>
    <w:p>
      <w:pPr>
        <w:pStyle w:val="ListParagraph"/>
        <w:spacing w:lineRule="auto" w:line="480"/>
        <w:ind w:left="29" w:right="0" w:hanging="0"/>
        <w:jc w:val="both"/>
        <w:rPr>
          <w:rFonts w:ascii="Times New Roman" w:hAnsi="Times New Roman"/>
          <w:sz w:val="24"/>
          <w:szCs w:val="24"/>
        </w:rPr>
      </w:pPr>
      <w:r>
        <w:rPr>
          <w:rFonts w:ascii="Times New Roman" w:hAnsi="Times New Roman"/>
          <w:sz w:val="24"/>
          <w:szCs w:val="24"/>
        </w:rPr>
      </w:r>
    </w:p>
    <w:p>
      <w:pPr>
        <w:pStyle w:val="ListParagraph"/>
        <w:spacing w:lineRule="auto" w:line="480"/>
        <w:ind w:left="29" w:right="0" w:hanging="0"/>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Além disso, agrega qualidade ao produto, permitindo assegurar a origem e o manejo desde o campo até o consumidor final (TÔSTO </w:t>
      </w:r>
      <w:r>
        <w:rPr>
          <w:rFonts w:cs="Times New Roman" w:ascii="Times New Roman" w:hAnsi="Times New Roman"/>
          <w:i/>
          <w:color w:val="000000"/>
          <w:sz w:val="24"/>
          <w:szCs w:val="24"/>
        </w:rPr>
        <w:t>et.al.,</w:t>
      </w:r>
      <w:r>
        <w:rPr>
          <w:rFonts w:cs="Times New Roman" w:ascii="Times New Roman" w:hAnsi="Times New Roman"/>
          <w:color w:val="000000"/>
          <w:sz w:val="24"/>
          <w:szCs w:val="24"/>
        </w:rPr>
        <w:t xml:space="preserve"> 2014)</w:t>
      </w:r>
      <w:bookmarkStart w:id="8" w:name="__UnoMark__466_1300418074"/>
      <w:bookmarkStart w:id="9" w:name="__UnoMark__446_1300418074"/>
      <w:bookmarkStart w:id="10" w:name="__UnoMark__481_1300418074"/>
      <w:bookmarkEnd w:id="8"/>
      <w:bookmarkEnd w:id="9"/>
      <w:bookmarkEnd w:id="10"/>
      <w:r>
        <w:rPr>
          <w:rFonts w:cs="Times New Roman" w:ascii="Times New Roman" w:hAnsi="Times New Roman"/>
          <w:color w:val="000000"/>
          <w:sz w:val="24"/>
          <w:szCs w:val="24"/>
        </w:rPr>
        <w:t>.</w:t>
      </w:r>
    </w:p>
    <w:p>
      <w:pPr>
        <w:pStyle w:val="Normal"/>
        <w:spacing w:lineRule="auto" w:line="480"/>
        <w:jc w:val="both"/>
        <w:rPr>
          <w:rFonts w:ascii="Times New Roman" w:hAnsi="Times New Roman"/>
          <w:sz w:val="24"/>
          <w:szCs w:val="24"/>
        </w:rPr>
      </w:pPr>
      <w:r>
        <w:rPr>
          <w:rFonts w:cs="Times New Roman" w:ascii="Times New Roman" w:hAnsi="Times New Roman"/>
          <w:color w:val="000000"/>
          <w:sz w:val="24"/>
          <w:szCs w:val="24"/>
        </w:rPr>
        <w:t>A geoinformação permite a análise espacial de fenômenos geográficos, tornando-a aliada nas ações de planejamento, gestão e superação de problemas . Sua eficiência está relacionada à disponibilidade de dados geoespaciais.</w:t>
      </w:r>
      <w:r>
        <w:rPr>
          <w:rFonts w:ascii="Times New Roman" w:hAnsi="Times New Roman"/>
          <w:sz w:val="24"/>
          <w:szCs w:val="24"/>
        </w:rPr>
        <w:t xml:space="preserve">(HUBNER </w:t>
      </w:r>
      <w:r>
        <w:rPr>
          <w:rFonts w:ascii="Times New Roman" w:hAnsi="Times New Roman"/>
          <w:i/>
          <w:iCs/>
          <w:sz w:val="24"/>
          <w:szCs w:val="24"/>
        </w:rPr>
        <w:t>et.al.</w:t>
      </w:r>
      <w:r>
        <w:rPr>
          <w:rFonts w:ascii="Times New Roman" w:hAnsi="Times New Roman"/>
          <w:sz w:val="24"/>
          <w:szCs w:val="24"/>
        </w:rPr>
        <w:t xml:space="preserve">, </w:t>
      </w:r>
      <w:r>
        <w:rPr>
          <w:rFonts w:ascii="Times New Roman" w:hAnsi="Times New Roman"/>
          <w:sz w:val="24"/>
          <w:szCs w:val="24"/>
        </w:rPr>
        <w:t>2008).</w:t>
      </w:r>
    </w:p>
    <w:p>
      <w:pPr>
        <w:pStyle w:val="Normal"/>
        <w:spacing w:lineRule="auto" w:line="480"/>
        <w:jc w:val="both"/>
        <w:rPr>
          <w:rFonts w:ascii="Times New Roman" w:hAnsi="Times New Roman"/>
          <w:b w:val="false"/>
          <w:i w:val="false"/>
          <w:caps w:val="false"/>
          <w:smallCaps w:val="false"/>
          <w:position w:val="0"/>
          <w:sz w:val="24"/>
          <w:sz w:val="24"/>
          <w:szCs w:val="24"/>
          <w:u w:val="none"/>
          <w:vertAlign w:val="baseline"/>
        </w:rPr>
      </w:pPr>
      <w:r>
        <w:rPr>
          <w:rFonts w:cs="Times New Roman" w:ascii="Times New Roman" w:hAnsi="Times New Roman"/>
          <w:color w:val="000000"/>
          <w:sz w:val="24"/>
          <w:szCs w:val="24"/>
        </w:rPr>
        <w:t xml:space="preserve">O desempenho de uma solução de geoinformação depende das definições dos requisitos especificados pelo usuário. A eficácia, a eficiência e a satisfação do usuário devem ser o objetivo da solução de geoinformação </w:t>
      </w:r>
      <w:r>
        <w:rPr>
          <w:rFonts w:ascii="Times New Roman" w:hAnsi="Times New Roman"/>
          <w:b w:val="false"/>
          <w:i w:val="false"/>
          <w:caps w:val="false"/>
          <w:smallCaps w:val="false"/>
          <w:position w:val="0"/>
          <w:sz w:val="24"/>
          <w:sz w:val="24"/>
          <w:szCs w:val="24"/>
          <w:u w:val="none"/>
          <w:vertAlign w:val="baseline"/>
        </w:rPr>
        <w:t xml:space="preserve">(SLUTER </w:t>
      </w:r>
      <w:r>
        <w:rPr>
          <w:rFonts w:ascii="Times New Roman" w:hAnsi="Times New Roman"/>
          <w:b w:val="false"/>
          <w:i/>
          <w:iCs/>
          <w:caps w:val="false"/>
          <w:smallCaps w:val="false"/>
          <w:position w:val="0"/>
          <w:sz w:val="24"/>
          <w:sz w:val="24"/>
          <w:szCs w:val="24"/>
          <w:u w:val="none"/>
          <w:vertAlign w:val="baseline"/>
        </w:rPr>
        <w:t>et.al.</w:t>
      </w:r>
      <w:r>
        <w:rPr>
          <w:rFonts w:ascii="Times New Roman" w:hAnsi="Times New Roman"/>
          <w:b w:val="false"/>
          <w:i w:val="false"/>
          <w:caps w:val="false"/>
          <w:smallCaps w:val="false"/>
          <w:position w:val="0"/>
          <w:sz w:val="24"/>
          <w:sz w:val="24"/>
          <w:szCs w:val="24"/>
          <w:u w:val="none"/>
          <w:vertAlign w:val="baseline"/>
        </w:rPr>
        <w:t>, 2016).</w:t>
      </w:r>
    </w:p>
    <w:p>
      <w:pPr>
        <w:pStyle w:val="Normal"/>
        <w:spacing w:lineRule="auto" w:line="480"/>
        <w:jc w:val="both"/>
        <w:rPr>
          <w:rFonts w:cs="Times New Roman" w:ascii="Times New Roman" w:hAnsi="Times New Roman"/>
          <w:sz w:val="24"/>
          <w:szCs w:val="24"/>
        </w:rPr>
      </w:pPr>
      <w:r>
        <w:rPr>
          <w:rFonts w:cs="Times New Roman" w:ascii="Times New Roman" w:hAnsi="Times New Roman"/>
          <w:sz w:val="24"/>
          <w:szCs w:val="24"/>
        </w:rPr>
        <w:t xml:space="preserve">Dentre os segmentos que se destacam na produção e uso da geoinformação, tem-se o governamental, educacional, gestão territorial, planejamento urbano e rural, agricultura, gestão ambiental, mineração, entre outros </w:t>
      </w:r>
      <w:r>
        <w:rPr>
          <w:rFonts w:cs="Times New Roman" w:ascii="Times New Roman" w:hAnsi="Times New Roman"/>
          <w:sz w:val="24"/>
          <w:szCs w:val="24"/>
        </w:rPr>
        <w:t xml:space="preserve">(HUBNER </w:t>
      </w:r>
      <w:r>
        <w:rPr>
          <w:rFonts w:cs="Times New Roman" w:ascii="Times New Roman" w:hAnsi="Times New Roman"/>
          <w:b w:val="false"/>
          <w:bCs w:val="false"/>
          <w:i/>
          <w:iCs/>
          <w:sz w:val="24"/>
          <w:szCs w:val="24"/>
        </w:rPr>
        <w:t>et.al.</w:t>
      </w:r>
      <w:r>
        <w:rPr>
          <w:rFonts w:cs="Times New Roman" w:ascii="Times New Roman" w:hAnsi="Times New Roman"/>
          <w:sz w:val="24"/>
          <w:szCs w:val="24"/>
        </w:rPr>
        <w:t>, 2008)</w:t>
      </w:r>
      <w:r>
        <w:rPr>
          <w:rFonts w:cs="Times New Roman" w:ascii="Times New Roman" w:hAnsi="Times New Roman"/>
          <w:sz w:val="24"/>
          <w:szCs w:val="24"/>
        </w:rPr>
        <w:t>. A aplicação da geoinformação na rastreabilidade de cadeias produtivas é adequada e possibilita garantir autenticidade e a diferenciação de produtos similares no mercado.</w:t>
      </w:r>
    </w:p>
    <w:p>
      <w:pPr>
        <w:pStyle w:val="Normal"/>
        <w:spacing w:lineRule="auto" w:line="480"/>
        <w:ind w:left="29" w:right="0" w:hanging="0"/>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O Framework de Grãos especificado por Vaz (2015), </w:t>
      </w:r>
      <w:r>
        <w:rPr>
          <w:rFonts w:cs="Times New Roman" w:ascii="Times New Roman" w:hAnsi="Times New Roman"/>
          <w:color w:val="FF3333"/>
          <w:sz w:val="24"/>
          <w:szCs w:val="24"/>
        </w:rPr>
        <w:t>RastroGrão</w:t>
      </w:r>
      <w:r>
        <w:rPr>
          <w:rFonts w:cs="Times New Roman" w:ascii="Times New Roman" w:hAnsi="Times New Roman"/>
          <w:color w:val="000000"/>
          <w:sz w:val="24"/>
          <w:szCs w:val="24"/>
        </w:rPr>
        <w:t xml:space="preserve">, refere-se a um sistema web de rastreabilidade que pode ser customizado de acordo com  o perfil do usuário e que permite o </w:t>
      </w:r>
      <w:r>
        <w:rPr>
          <w:rFonts w:ascii="Times New Roman" w:hAnsi="Times New Roman"/>
          <w:color w:val="000000"/>
          <w:sz w:val="24"/>
          <w:szCs w:val="24"/>
        </w:rPr>
        <w:t>registro de dados de todos os agentes da cadeia de produção,</w:t>
      </w:r>
      <w:r>
        <w:rPr>
          <w:rFonts w:cs="Times New Roman" w:ascii="Times New Roman" w:hAnsi="Times New Roman"/>
          <w:color w:val="000000"/>
          <w:sz w:val="24"/>
          <w:szCs w:val="24"/>
        </w:rPr>
        <w:t xml:space="preserve"> porém não está preparado para disponibilizar informações em relação ao georreferencimento dos grãos.</w:t>
      </w:r>
    </w:p>
    <w:p>
      <w:pPr>
        <w:pStyle w:val="Normal"/>
        <w:spacing w:lineRule="auto" w:line="480"/>
        <w:ind w:left="29" w:right="0" w:hanging="0"/>
        <w:jc w:val="both"/>
        <w:rPr>
          <w:rFonts w:cs="Times New Roman" w:ascii="Times New Roman" w:hAnsi="Times New Roman"/>
          <w:color w:val="800000"/>
          <w:sz w:val="24"/>
          <w:szCs w:val="24"/>
        </w:rPr>
      </w:pPr>
      <w:r>
        <w:rPr>
          <w:rFonts w:cs="Times New Roman" w:ascii="Times New Roman" w:hAnsi="Times New Roman"/>
          <w:sz w:val="24"/>
          <w:szCs w:val="24"/>
        </w:rPr>
        <w:t>Este artigo tem por objetivo identificar os atributos geográficos relacionados à rastreabilidade para o Rastrogrão – Framework de Rastreabilidade de Grãos. Como resultado, melhora-se a eficiência do framework, proporcionando aos consumidores informações do produto final e garantia da sua origem e procedência geográfica.</w:t>
      </w:r>
      <w:r>
        <w:rPr>
          <w:rFonts w:cs="Times New Roman" w:ascii="Times New Roman" w:hAnsi="Times New Roman"/>
          <w:color w:val="800000"/>
          <w:sz w:val="24"/>
          <w:szCs w:val="24"/>
        </w:rPr>
        <w:t xml:space="preserve"> </w:t>
      </w:r>
    </w:p>
    <w:p>
      <w:pPr>
        <w:pStyle w:val="Normal"/>
        <w:spacing w:lineRule="auto" w:line="480"/>
        <w:ind w:left="29" w:right="0" w:hanging="0"/>
        <w:jc w:val="both"/>
        <w:rPr>
          <w:rFonts w:cs="Times New Roman" w:ascii="Times New Roman" w:hAnsi="Times New Roman"/>
          <w:sz w:val="24"/>
          <w:szCs w:val="24"/>
        </w:rPr>
      </w:pPr>
      <w:r>
        <w:rPr>
          <w:rFonts w:cs="Times New Roman" w:ascii="Times New Roman" w:hAnsi="Times New Roman"/>
          <w:sz w:val="24"/>
          <w:szCs w:val="24"/>
        </w:rPr>
        <w:t>Este artigo está estruturado, além da seção introdutória, como segue. Na Seção 2 é abordado Framework de Rastreabilidade de Grãos. Na Seção 3 são abordados aspectos inerentes à Geoinformação e à Georrastreabilidade. Na Seção 4 é apresentada a georastreabilidade no Framework Rsatrogrão. Na Seção 5 é apresentada</w:t>
      </w:r>
      <w:r>
        <w:rPr>
          <w:rFonts w:cs="Times New Roman" w:ascii="Times New Roman" w:hAnsi="Times New Roman"/>
          <w:color w:val="00000A"/>
          <w:sz w:val="24"/>
          <w:szCs w:val="24"/>
        </w:rPr>
        <w:t xml:space="preserve"> uma análise de trabalhos correlatos, com suas vantagens e desvantagens. Finalizando, na Seção 6 são abordadas as conclusões e as perspectivas de pesquisas futuras.</w:t>
      </w:r>
      <w:r>
        <w:rPr>
          <w:rFonts w:cs="Times New Roman" w:ascii="Times New Roman" w:hAnsi="Times New Roman"/>
          <w:sz w:val="24"/>
          <w:szCs w:val="24"/>
        </w:rPr>
        <w:t xml:space="preserve">  </w:t>
      </w:r>
    </w:p>
    <w:p>
      <w:pPr>
        <w:pStyle w:val="ListParagraph"/>
        <w:spacing w:lineRule="auto" w:line="480"/>
        <w:ind w:left="0" w:right="0" w:hanging="0"/>
        <w:jc w:val="both"/>
        <w:rPr>
          <w:rFonts w:cs="Times New Roman" w:ascii="Times New Roman" w:hAnsi="Times New Roman"/>
          <w:color w:val="000000"/>
          <w:sz w:val="24"/>
          <w:szCs w:val="24"/>
        </w:rPr>
      </w:pPr>
      <w:r>
        <w:rPr>
          <w:rFonts w:cs="Times New Roman" w:ascii="Times New Roman" w:hAnsi="Times New Roman"/>
          <w:color w:val="000000"/>
          <w:sz w:val="24"/>
          <w:szCs w:val="24"/>
        </w:rPr>
        <w:t>2. FRAMEWORK DE RASTREABILIDADE DE GRÃOS</w:t>
      </w:r>
    </w:p>
    <w:p>
      <w:pPr>
        <w:pStyle w:val="ListParagraph"/>
        <w:spacing w:lineRule="auto" w:line="480"/>
        <w:ind w:left="0" w:right="0" w:hanging="0"/>
        <w:jc w:val="both"/>
        <w:rPr>
          <w:rFonts w:ascii="Times New Roman" w:hAnsi="Times New Roman"/>
          <w:sz w:val="24"/>
          <w:szCs w:val="24"/>
        </w:rPr>
      </w:pPr>
      <w:r>
        <w:rPr>
          <w:rFonts w:ascii="Times New Roman" w:hAnsi="Times New Roman"/>
          <w:sz w:val="24"/>
          <w:szCs w:val="24"/>
        </w:rPr>
      </w:r>
    </w:p>
    <w:p>
      <w:pPr>
        <w:pStyle w:val="ListParagraph"/>
        <w:widowControl/>
        <w:suppressAutoHyphens w:val="true"/>
        <w:bidi w:val="0"/>
        <w:spacing w:lineRule="auto" w:line="480" w:before="0" w:after="200"/>
        <w:ind w:left="0" w:right="0" w:hanging="0"/>
        <w:contextualSpacing/>
        <w:jc w:val="both"/>
        <w:rPr>
          <w:rFonts w:ascii="Times New Roman" w:hAnsi="Times New Roman"/>
          <w:sz w:val="24"/>
          <w:szCs w:val="24"/>
        </w:rPr>
      </w:pPr>
      <w:r>
        <w:rPr>
          <w:rFonts w:ascii="Times New Roman" w:hAnsi="Times New Roman"/>
          <w:sz w:val="24"/>
          <w:szCs w:val="24"/>
        </w:rPr>
        <w:t xml:space="preserve">A identificação da origem e do percurso realizado pelo produto é requisito fundamental para sistemas de gestão de qualidade e processos de normalização e certificação. Além das exigências legais em torno da rastreabilidade, o consumidor final tem acesso às informações a respeito dos produtos a serem consumidos, motivando o desenvolvimento de soluções tecnológicas </w:t>
      </w:r>
      <w:r>
        <w:rPr>
          <w:rFonts w:ascii="Times New Roman" w:hAnsi="Times New Roman"/>
          <w:sz w:val="24"/>
          <w:szCs w:val="24"/>
        </w:rPr>
        <w:t xml:space="preserve">(DA COSTA </w:t>
      </w:r>
      <w:r>
        <w:rPr>
          <w:rFonts w:ascii="Times New Roman" w:hAnsi="Times New Roman"/>
          <w:i/>
          <w:iCs/>
          <w:sz w:val="24"/>
          <w:szCs w:val="24"/>
        </w:rPr>
        <w:t>et.al.</w:t>
      </w:r>
      <w:r>
        <w:rPr>
          <w:rFonts w:ascii="Times New Roman" w:hAnsi="Times New Roman"/>
          <w:sz w:val="24"/>
          <w:szCs w:val="24"/>
        </w:rPr>
        <w:t>,</w:t>
      </w:r>
      <w:r>
        <w:rPr>
          <w:rFonts w:ascii="Times New Roman" w:hAnsi="Times New Roman"/>
          <w:sz w:val="24"/>
          <w:szCs w:val="24"/>
        </w:rPr>
        <w:t xml:space="preserve"> 2015)</w:t>
      </w:r>
      <w:r>
        <w:rPr>
          <w:rFonts w:ascii="Times New Roman" w:hAnsi="Times New Roman"/>
          <w:sz w:val="24"/>
          <w:szCs w:val="24"/>
        </w:rPr>
        <w:t>.</w:t>
      </w:r>
    </w:p>
    <w:p>
      <w:pPr>
        <w:pStyle w:val="ListParagraph"/>
        <w:widowControl/>
        <w:suppressAutoHyphens w:val="true"/>
        <w:bidi w:val="0"/>
        <w:spacing w:lineRule="auto" w:line="480" w:before="0" w:after="200"/>
        <w:ind w:left="0" w:right="0" w:hanging="0"/>
        <w:contextualSpacing/>
        <w:jc w:val="both"/>
        <w:rPr>
          <w:rFonts w:ascii="Times New Roman" w:hAnsi="Times New Roman"/>
          <w:sz w:val="24"/>
          <w:szCs w:val="24"/>
        </w:rPr>
      </w:pPr>
      <w:r>
        <w:rPr>
          <w:rFonts w:ascii="Times New Roman" w:hAnsi="Times New Roman"/>
          <w:sz w:val="24"/>
          <w:szCs w:val="24"/>
        </w:rPr>
      </w:r>
    </w:p>
    <w:p>
      <w:pPr>
        <w:pStyle w:val="ListParagraph"/>
        <w:widowControl/>
        <w:suppressAutoHyphens w:val="true"/>
        <w:bidi w:val="0"/>
        <w:spacing w:lineRule="auto" w:line="480" w:before="0" w:after="200"/>
        <w:ind w:left="0" w:right="0" w:hanging="0"/>
        <w:contextualSpacing/>
        <w:jc w:val="both"/>
        <w:rPr>
          <w:rFonts w:ascii="Times New Roman" w:hAnsi="Times New Roman"/>
          <w:sz w:val="24"/>
          <w:szCs w:val="24"/>
        </w:rPr>
      </w:pPr>
      <w:r>
        <w:rPr>
          <w:rFonts w:ascii="Times New Roman" w:hAnsi="Times New Roman"/>
          <w:color w:val="800000"/>
          <w:sz w:val="24"/>
          <w:szCs w:val="24"/>
        </w:rPr>
        <w:t>Vaz (201</w:t>
      </w:r>
      <w:r>
        <w:rPr>
          <w:rFonts w:ascii="Times New Roman" w:hAnsi="Times New Roman"/>
          <w:color w:val="800000"/>
          <w:sz w:val="24"/>
          <w:szCs w:val="24"/>
        </w:rPr>
        <w:t>5)</w:t>
      </w:r>
      <w:r>
        <w:rPr>
          <w:rFonts w:ascii="Times New Roman" w:hAnsi="Times New Roman"/>
          <w:sz w:val="24"/>
          <w:szCs w:val="24"/>
        </w:rPr>
        <w:t xml:space="preserve"> </w:t>
      </w:r>
      <w:r>
        <w:rPr>
          <w:rFonts w:ascii="Times New Roman" w:hAnsi="Times New Roman"/>
          <w:sz w:val="24"/>
          <w:szCs w:val="24"/>
        </w:rPr>
        <w:t xml:space="preserve">apresentou o Framework RastroGrão, para rastreabilidade do sistema produtivo de grãos. O mesmo visa o registro de dados de todos os agentes da cadeia de produção, assim como, a posterior disponibilização desses dados entre os agentes participantes e o cliente final </w:t>
      </w:r>
      <w:r>
        <w:rPr>
          <w:rFonts w:ascii="Times New Roman" w:hAnsi="Times New Roman"/>
          <w:sz w:val="24"/>
          <w:szCs w:val="24"/>
        </w:rPr>
        <w:t xml:space="preserve">(VAZ </w:t>
      </w:r>
      <w:r>
        <w:rPr>
          <w:rFonts w:ascii="Times New Roman" w:hAnsi="Times New Roman"/>
          <w:i/>
          <w:iCs/>
          <w:sz w:val="24"/>
          <w:szCs w:val="24"/>
        </w:rPr>
        <w:t>et al.</w:t>
      </w:r>
      <w:r>
        <w:rPr>
          <w:rFonts w:ascii="Times New Roman" w:hAnsi="Times New Roman"/>
          <w:sz w:val="24"/>
          <w:szCs w:val="24"/>
        </w:rPr>
        <w:t>, 2014)</w:t>
      </w:r>
      <w:r>
        <w:rPr>
          <w:rFonts w:ascii="Times New Roman" w:hAnsi="Times New Roman"/>
          <w:sz w:val="24"/>
          <w:szCs w:val="24"/>
        </w:rPr>
        <w:t>.</w:t>
      </w:r>
    </w:p>
    <w:p>
      <w:pPr>
        <w:pStyle w:val="ListParagraph"/>
        <w:widowControl/>
        <w:suppressAutoHyphens w:val="true"/>
        <w:bidi w:val="0"/>
        <w:spacing w:lineRule="auto" w:line="480" w:before="0" w:after="200"/>
        <w:ind w:left="0" w:right="0" w:hanging="0"/>
        <w:contextualSpacing/>
        <w:jc w:val="left"/>
        <w:rPr>
          <w:rFonts w:ascii="Times New Roman" w:hAnsi="Times New Roman"/>
          <w:sz w:val="24"/>
          <w:szCs w:val="24"/>
        </w:rPr>
      </w:pPr>
      <w:r>
        <w:rPr>
          <w:rFonts w:ascii="Times New Roman" w:hAnsi="Times New Roman"/>
          <w:sz w:val="24"/>
          <w:szCs w:val="24"/>
        </w:rPr>
      </w:r>
    </w:p>
    <w:p>
      <w:pPr>
        <w:pStyle w:val="ListParagraph"/>
        <w:widowControl/>
        <w:suppressAutoHyphens w:val="true"/>
        <w:bidi w:val="0"/>
        <w:spacing w:lineRule="auto" w:line="480" w:before="0" w:after="200"/>
        <w:ind w:left="0" w:right="0" w:hanging="0"/>
        <w:contextualSpacing/>
        <w:jc w:val="both"/>
        <w:rPr>
          <w:rFonts w:ascii="Times New Roman" w:hAnsi="Times New Roman"/>
          <w:sz w:val="24"/>
          <w:szCs w:val="24"/>
        </w:rPr>
      </w:pPr>
      <w:r>
        <w:rPr>
          <w:rFonts w:ascii="Times New Roman" w:hAnsi="Times New Roman"/>
          <w:sz w:val="24"/>
          <w:szCs w:val="24"/>
        </w:rPr>
        <w:t xml:space="preserve">Os registros a serem manipulados são informados pelo próprio usuário e podem ser alterados conforme a necessidade de cada agente, eliminando a necessidade de manutenção do sistema com o surgimento de </w:t>
      </w:r>
      <w:commentRangeStart w:id="0"/>
      <w:r>
        <w:rPr>
          <w:rFonts w:ascii="Times New Roman" w:hAnsi="Times New Roman"/>
          <w:sz w:val="24"/>
          <w:szCs w:val="24"/>
        </w:rPr>
        <w:t xml:space="preserve">um novo requisito </w:t>
      </w:r>
      <w:r>
        <w:rPr>
          <w:rFonts w:ascii="Times New Roman" w:hAnsi="Times New Roman"/>
          <w:sz w:val="24"/>
          <w:szCs w:val="24"/>
        </w:rPr>
        <w:t>(</w:t>
      </w:r>
      <w:r>
        <w:rPr>
          <w:rFonts w:ascii="Times New Roman" w:hAnsi="Times New Roman"/>
          <w:color w:val="800000"/>
          <w:sz w:val="24"/>
          <w:szCs w:val="24"/>
        </w:rPr>
        <w:t>VAZ, 2015</w:t>
      </w:r>
      <w:r>
        <w:rPr>
          <w:rFonts w:ascii="Times New Roman" w:hAnsi="Times New Roman"/>
          <w:sz w:val="24"/>
          <w:szCs w:val="24"/>
        </w:rPr>
        <w:t>)</w:t>
      </w:r>
      <w:r>
        <w:rPr>
          <w:rFonts w:ascii="Times New Roman" w:hAnsi="Times New Roman"/>
          <w:sz w:val="24"/>
          <w:szCs w:val="24"/>
        </w:rPr>
        <w:t>.</w:t>
      </w:r>
      <w:commentRangeEnd w:id="0"/>
      <w:r>
        <w:rPr>
          <w:rFonts w:ascii="Times New Roman" w:hAnsi="Times New Roman"/>
          <w:sz w:val="24"/>
          <w:szCs w:val="24"/>
        </w:rPr>
      </w:r>
      <w:r>
        <w:rPr>
          <w:rFonts w:ascii="Times New Roman" w:hAnsi="Times New Roman"/>
          <w:sz w:val="24"/>
          <w:szCs w:val="24"/>
        </w:rPr>
        <w:commentReference w:id="0"/>
      </w:r>
      <w:r>
        <w:rPr>
          <w:rFonts w:ascii="Times New Roman" w:hAnsi="Times New Roman"/>
          <w:sz w:val="24"/>
          <w:szCs w:val="24"/>
        </w:rPr>
        <w:t xml:space="preserve"> A Figura 1 apresenta uma estrutura de customização para a definição dos Produtos, Fases e dados a serem restreados </w:t>
      </w:r>
      <w:r>
        <w:rPr>
          <w:rFonts w:ascii="Times New Roman" w:hAnsi="Times New Roman"/>
          <w:sz w:val="24"/>
          <w:szCs w:val="24"/>
        </w:rPr>
        <w:t>(</w:t>
      </w:r>
      <w:r>
        <w:rPr>
          <w:rFonts w:ascii="Times New Roman" w:hAnsi="Times New Roman"/>
          <w:color w:val="800000"/>
          <w:sz w:val="24"/>
          <w:szCs w:val="24"/>
        </w:rPr>
        <w:t>VAZ, 2013</w:t>
      </w:r>
      <w:r>
        <w:rPr>
          <w:rFonts w:ascii="Times New Roman" w:hAnsi="Times New Roman"/>
          <w:sz w:val="24"/>
          <w:szCs w:val="24"/>
        </w:rPr>
        <w:t>)</w:t>
      </w:r>
    </w:p>
    <w:p>
      <w:pPr>
        <w:pStyle w:val="Caption1"/>
        <w:keepNext/>
        <w:jc w:val="center"/>
        <w:rPr>
          <w:rFonts w:ascii="Times New Roman" w:hAnsi="Times New Roman"/>
          <w:sz w:val="24"/>
          <w:szCs w:val="24"/>
        </w:rPr>
      </w:pPr>
      <w:r>
        <w:rPr>
          <w:rFonts w:ascii="Times New Roman" w:hAnsi="Times New Roman"/>
          <w:sz w:val="24"/>
          <w:szCs w:val="24"/>
        </w:rPr>
        <w:t xml:space="preserve">Figura </w:t>
      </w:r>
      <w:r>
        <w:rPr>
          <w:rFonts w:ascii="Times New Roman" w:hAnsi="Times New Roman"/>
          <w:sz w:val="24"/>
          <w:szCs w:val="24"/>
        </w:rPr>
        <w:fldChar w:fldCharType="begin"/>
      </w:r>
      <w:r>
        <w:instrText> SEQ """Figura""" \*Arabic </w:instrText>
      </w:r>
      <w:r>
        <w:fldChar w:fldCharType="separate"/>
      </w:r>
      <w:r>
        <w:t>0</w:t>
      </w:r>
      <w:r>
        <w:fldChar w:fldCharType="end"/>
      </w:r>
      <w:r>
        <w:rPr>
          <w:rFonts w:ascii="Times New Roman" w:hAnsi="Times New Roman"/>
          <w:sz w:val="24"/>
          <w:szCs w:val="24"/>
        </w:rPr>
        <w:t>: Eestrutura de Customização do Rastrogrão</w:t>
      </w:r>
    </w:p>
    <w:p>
      <w:pPr>
        <w:pStyle w:val="ListParagraph"/>
        <w:spacing w:lineRule="auto" w:line="480"/>
        <w:ind w:left="29" w:right="0" w:hanging="0"/>
        <w:jc w:val="both"/>
        <w:rPr>
          <w:rFonts w:ascii="Times New Roman" w:hAnsi="Times New Roman"/>
          <w:sz w:val="24"/>
          <w:szCs w:val="24"/>
        </w:rPr>
      </w:pPr>
      <w:r>
        <w:rPr>
          <w:rFonts w:ascii="Times New Roman" w:hAnsi="Times New Roman"/>
          <w:sz w:val="24"/>
          <w:szCs w:val="24"/>
        </w:rPr>
        <w:drawing>
          <wp:inline distT="0" distB="0" distL="0" distR="0">
            <wp:extent cx="5343525" cy="295465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343525" cy="2954655"/>
                    </a:xfrm>
                    <a:prstGeom prst="rect">
                      <a:avLst/>
                    </a:prstGeom>
                    <a:noFill/>
                    <a:ln w="9525">
                      <a:noFill/>
                      <a:miter lim="800000"/>
                      <a:headEnd/>
                      <a:tailEnd/>
                    </a:ln>
                  </pic:spPr>
                </pic:pic>
              </a:graphicData>
            </a:graphic>
          </wp:inline>
        </w:drawing>
      </w:r>
    </w:p>
    <w:p>
      <w:pPr>
        <w:pStyle w:val="ListParagraph"/>
        <w:spacing w:lineRule="auto" w:line="480"/>
        <w:ind w:left="29" w:right="0" w:hanging="0"/>
        <w:jc w:val="both"/>
        <w:rPr>
          <w:rFonts w:ascii="Times New Roman" w:hAnsi="Times New Roman"/>
          <w:sz w:val="24"/>
          <w:szCs w:val="24"/>
        </w:rPr>
      </w:pPr>
      <w:r>
        <w:rPr>
          <w:rFonts w:ascii="Times New Roman" w:hAnsi="Times New Roman"/>
          <w:sz w:val="24"/>
          <w:szCs w:val="24"/>
        </w:rPr>
        <w:t xml:space="preserve">No momento da criação dos requisitos é possível definir se o mesmo será armazenado pelo QR-Code e consequentemente disponibilizado para visualização ao término da etapa de produção </w:t>
      </w:r>
      <w:r>
        <w:rPr>
          <w:rFonts w:ascii="Times New Roman" w:hAnsi="Times New Roman"/>
          <w:sz w:val="24"/>
          <w:szCs w:val="24"/>
        </w:rPr>
        <w:t xml:space="preserve">(JUNIOR </w:t>
      </w:r>
      <w:r>
        <w:rPr>
          <w:rFonts w:ascii="Times New Roman" w:hAnsi="Times New Roman"/>
          <w:i/>
          <w:iCs/>
          <w:sz w:val="24"/>
          <w:szCs w:val="24"/>
        </w:rPr>
        <w:t>et.al.</w:t>
      </w:r>
      <w:r>
        <w:rPr>
          <w:rFonts w:ascii="Times New Roman" w:hAnsi="Times New Roman"/>
          <w:sz w:val="24"/>
          <w:szCs w:val="24"/>
        </w:rPr>
        <w:t>, 2012)</w:t>
      </w:r>
      <w:r>
        <w:rPr>
          <w:rFonts w:ascii="Times New Roman" w:hAnsi="Times New Roman"/>
          <w:sz w:val="24"/>
          <w:szCs w:val="24"/>
        </w:rPr>
        <w:t>.</w:t>
      </w:r>
    </w:p>
    <w:p>
      <w:pPr>
        <w:pStyle w:val="ListParagraph"/>
        <w:spacing w:lineRule="auto" w:line="480"/>
        <w:ind w:left="29" w:right="0" w:hanging="0"/>
        <w:jc w:val="both"/>
        <w:rPr>
          <w:rFonts w:ascii="Times New Roman" w:hAnsi="Times New Roman"/>
          <w:sz w:val="24"/>
          <w:szCs w:val="24"/>
          <w:u w:val="single"/>
        </w:rPr>
      </w:pPr>
      <w:r>
        <w:rPr>
          <w:rFonts w:ascii="Times New Roman" w:hAnsi="Times New Roman"/>
          <w:sz w:val="24"/>
          <w:szCs w:val="24"/>
          <w:u w:val="single"/>
        </w:rPr>
      </w:r>
    </w:p>
    <w:p>
      <w:pPr>
        <w:pStyle w:val="ListParagraph"/>
        <w:spacing w:lineRule="auto" w:line="480"/>
        <w:ind w:left="0" w:right="0" w:hanging="0"/>
        <w:jc w:val="both"/>
        <w:rPr>
          <w:rFonts w:cs="Times New Roman" w:ascii="Times New Roman" w:hAnsi="Times New Roman"/>
          <w:color w:val="00000A"/>
          <w:sz w:val="24"/>
          <w:szCs w:val="24"/>
        </w:rPr>
      </w:pPr>
      <w:r>
        <w:rPr>
          <w:rFonts w:ascii="Times New Roman" w:hAnsi="Times New Roman"/>
          <w:color w:val="00000A"/>
          <w:sz w:val="24"/>
          <w:szCs w:val="24"/>
        </w:rPr>
        <w:t xml:space="preserve">3. </w:t>
      </w:r>
      <w:r>
        <w:rPr>
          <w:rFonts w:cs="Times New Roman" w:ascii="Times New Roman" w:hAnsi="Times New Roman"/>
          <w:color w:val="00000A"/>
          <w:sz w:val="24"/>
          <w:szCs w:val="24"/>
        </w:rPr>
        <w:t>GEOINFORMAÇÃO E GEORASTREABILIDADE</w:t>
      </w:r>
    </w:p>
    <w:p>
      <w:pPr>
        <w:pStyle w:val="Normal"/>
        <w:spacing w:lineRule="auto" w:line="480"/>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A informação geográfica, a informação geoespacial ou a geoinformação resulta do processamento e análise de dados geoespaciais </w:t>
      </w:r>
      <w:r>
        <w:rPr>
          <w:rFonts w:cs="Times New Roman" w:ascii="Times New Roman" w:hAnsi="Times New Roman"/>
          <w:color w:val="000000"/>
          <w:sz w:val="24"/>
          <w:szCs w:val="24"/>
        </w:rPr>
        <w:t xml:space="preserve">(HUBNER </w:t>
      </w:r>
      <w:r>
        <w:rPr>
          <w:rFonts w:cs="Times New Roman" w:ascii="Times New Roman" w:hAnsi="Times New Roman"/>
          <w:i/>
          <w:iCs/>
          <w:color w:val="000000"/>
          <w:sz w:val="24"/>
          <w:szCs w:val="24"/>
        </w:rPr>
        <w:t>et.al.</w:t>
      </w:r>
      <w:r>
        <w:rPr>
          <w:rFonts w:cs="Times New Roman" w:ascii="Times New Roman" w:hAnsi="Times New Roman"/>
          <w:color w:val="000000"/>
          <w:sz w:val="24"/>
          <w:szCs w:val="24"/>
        </w:rPr>
        <w:t>, 2008)</w:t>
      </w:r>
      <w:r>
        <w:rPr>
          <w:rFonts w:cs="Times New Roman" w:ascii="Times New Roman" w:hAnsi="Times New Roman"/>
          <w:color w:val="000000"/>
          <w:sz w:val="24"/>
          <w:szCs w:val="24"/>
        </w:rPr>
        <w:t xml:space="preserve">. Os dados são coleções de fatos relacionados e organizados, permitindo a obtenção de fatos, e sua análise resulta em produção de informação </w:t>
      </w:r>
      <w:r>
        <w:rPr>
          <w:rFonts w:cs="Times New Roman" w:ascii="Times New Roman" w:hAnsi="Times New Roman"/>
          <w:color w:val="000000"/>
          <w:sz w:val="24"/>
          <w:szCs w:val="24"/>
        </w:rPr>
        <w:t xml:space="preserve">(HUBNER </w:t>
      </w:r>
      <w:r>
        <w:rPr>
          <w:rFonts w:cs="Times New Roman" w:ascii="Times New Roman" w:hAnsi="Times New Roman"/>
          <w:i/>
          <w:iCs/>
          <w:color w:val="000000"/>
          <w:sz w:val="24"/>
          <w:szCs w:val="24"/>
        </w:rPr>
        <w:t>et.al.</w:t>
      </w:r>
      <w:r>
        <w:rPr>
          <w:rFonts w:cs="Times New Roman" w:ascii="Times New Roman" w:hAnsi="Times New Roman"/>
          <w:color w:val="000000"/>
          <w:sz w:val="24"/>
          <w:szCs w:val="24"/>
        </w:rPr>
        <w:t>,</w:t>
      </w:r>
      <w:r>
        <w:rPr>
          <w:rFonts w:cs="Times New Roman" w:ascii="Times New Roman" w:hAnsi="Times New Roman"/>
          <w:color w:val="000000"/>
          <w:sz w:val="24"/>
          <w:szCs w:val="24"/>
        </w:rPr>
        <w:t xml:space="preserve"> 2008)</w:t>
      </w:r>
      <w:r>
        <w:rPr>
          <w:rFonts w:cs="Times New Roman" w:ascii="Times New Roman" w:hAnsi="Times New Roman"/>
          <w:color w:val="000000"/>
          <w:sz w:val="24"/>
          <w:szCs w:val="24"/>
        </w:rPr>
        <w:t xml:space="preserve">.  </w:t>
      </w:r>
    </w:p>
    <w:p>
      <w:pPr>
        <w:pStyle w:val="ListParagraph"/>
        <w:spacing w:lineRule="auto" w:line="480"/>
        <w:ind w:left="29" w:right="0" w:hanging="0"/>
        <w:jc w:val="both"/>
        <w:rPr>
          <w:rFonts w:cs="Times New Roman" w:ascii="Times New Roman" w:hAnsi="Times New Roman"/>
          <w:color w:val="000000"/>
          <w:sz w:val="24"/>
          <w:szCs w:val="24"/>
        </w:rPr>
      </w:pPr>
      <w:r>
        <w:rPr>
          <w:rFonts w:cs="Times New Roman" w:ascii="Times New Roman" w:hAnsi="Times New Roman"/>
          <w:color w:val="000000"/>
          <w:sz w:val="24"/>
          <w:szCs w:val="24"/>
        </w:rPr>
        <w:t>Hubner et.al. (2008) definem geoinformação como o acréscimo de significado e contexto de um dado geoespacial. A geoinformação é o produto do processamento e análise dos dados geoespaciais, e quando comunicada, interpretada e aplicada para uma determinada finalidade, resulta na construção de conhecimento.</w:t>
      </w:r>
    </w:p>
    <w:p>
      <w:pPr>
        <w:pStyle w:val="ListParagraph"/>
        <w:spacing w:lineRule="auto" w:line="480"/>
        <w:ind w:left="29" w:right="0" w:hanging="0"/>
        <w:jc w:val="both"/>
        <w:rPr>
          <w:rFonts w:ascii="Times New Roman" w:hAnsi="Times New Roman"/>
          <w:sz w:val="24"/>
          <w:szCs w:val="24"/>
        </w:rPr>
      </w:pPr>
      <w:r>
        <w:rPr>
          <w:rFonts w:ascii="Times New Roman" w:hAnsi="Times New Roman"/>
          <w:sz w:val="24"/>
          <w:szCs w:val="24"/>
        </w:rPr>
      </w:r>
    </w:p>
    <w:p>
      <w:pPr>
        <w:pStyle w:val="ListParagraph"/>
        <w:widowControl/>
        <w:suppressAutoHyphens w:val="true"/>
        <w:bidi w:val="0"/>
        <w:spacing w:lineRule="auto" w:line="480" w:before="0" w:after="200"/>
        <w:ind w:left="0" w:right="0" w:hanging="0"/>
        <w:contextualSpacing/>
        <w:jc w:val="both"/>
        <w:rPr>
          <w:rFonts w:cs="Times New Roman" w:ascii="Times New Roman" w:hAnsi="Times New Roman"/>
          <w:color w:val="000000"/>
          <w:sz w:val="24"/>
          <w:szCs w:val="24"/>
        </w:rPr>
      </w:pPr>
      <w:r>
        <w:rPr>
          <w:rFonts w:cs="Times New Roman" w:ascii="Times New Roman" w:hAnsi="Times New Roman"/>
          <w:color w:val="000000"/>
          <w:sz w:val="24"/>
          <w:szCs w:val="24"/>
        </w:rPr>
        <w:t xml:space="preserve">Para Câmara </w:t>
      </w:r>
      <w:r>
        <w:rPr>
          <w:rFonts w:cs="Times New Roman" w:ascii="Times New Roman" w:hAnsi="Times New Roman"/>
          <w:color w:val="000000"/>
          <w:sz w:val="24"/>
          <w:szCs w:val="24"/>
        </w:rPr>
        <w:t>et. al.</w:t>
      </w:r>
      <w:r>
        <w:rPr>
          <w:rFonts w:cs="Times New Roman" w:ascii="Times New Roman" w:hAnsi="Times New Roman"/>
          <w:color w:val="000000"/>
          <w:sz w:val="24"/>
          <w:szCs w:val="24"/>
        </w:rPr>
        <w:t xml:space="preserve"> </w:t>
      </w:r>
      <w:r>
        <w:rPr>
          <w:rFonts w:ascii="Times New Roman" w:hAnsi="Times New Roman"/>
          <w:b w:val="false"/>
          <w:i w:val="false"/>
          <w:caps w:val="false"/>
          <w:smallCaps w:val="false"/>
          <w:position w:val="0"/>
          <w:sz w:val="24"/>
          <w:sz w:val="24"/>
          <w:szCs w:val="24"/>
          <w:u w:val="none"/>
          <w:vertAlign w:val="baseline"/>
        </w:rPr>
        <w:t>(2004)</w:t>
      </w:r>
      <w:r>
        <w:rPr>
          <w:rFonts w:cs="Times New Roman" w:ascii="Times New Roman" w:hAnsi="Times New Roman"/>
          <w:color w:val="000000"/>
          <w:sz w:val="24"/>
          <w:szCs w:val="24"/>
        </w:rPr>
        <w:t xml:space="preserve">, geoinformação é o uso de computadores como instrumento de representação de dados espacialmente referenciados. Quanto mais eficiente for a organização desses dados e mais aperfeiçoada for a metodologia de interpretação e de emprego dos meios tecnológicos de processamento, mais confiável e produtiva será a informação geográfica gerada </w:t>
      </w:r>
      <w:r>
        <w:rPr>
          <w:rFonts w:cs="Times New Roman" w:ascii="Times New Roman" w:hAnsi="Times New Roman"/>
          <w:color w:val="000000"/>
          <w:sz w:val="24"/>
          <w:szCs w:val="24"/>
        </w:rPr>
        <w:t xml:space="preserve">(HUBNER </w:t>
      </w:r>
      <w:r>
        <w:rPr>
          <w:rFonts w:cs="Times New Roman" w:ascii="Times New Roman" w:hAnsi="Times New Roman"/>
          <w:i/>
          <w:iCs/>
          <w:color w:val="000000"/>
          <w:sz w:val="24"/>
          <w:szCs w:val="24"/>
        </w:rPr>
        <w:t>et.al.</w:t>
      </w:r>
      <w:r>
        <w:rPr>
          <w:rFonts w:cs="Times New Roman" w:ascii="Times New Roman" w:hAnsi="Times New Roman"/>
          <w:color w:val="000000"/>
          <w:sz w:val="24"/>
          <w:szCs w:val="24"/>
        </w:rPr>
        <w:t>,</w:t>
      </w:r>
      <w:r>
        <w:rPr>
          <w:rFonts w:cs="Times New Roman" w:ascii="Times New Roman" w:hAnsi="Times New Roman"/>
          <w:color w:val="000000"/>
          <w:sz w:val="24"/>
          <w:szCs w:val="24"/>
        </w:rPr>
        <w:t>2008)</w:t>
      </w:r>
      <w:r>
        <w:rPr>
          <w:rFonts w:cs="Times New Roman" w:ascii="Times New Roman" w:hAnsi="Times New Roman"/>
          <w:color w:val="000000"/>
          <w:sz w:val="24"/>
          <w:szCs w:val="24"/>
        </w:rPr>
        <w:t>.</w:t>
      </w:r>
    </w:p>
    <w:p>
      <w:pPr>
        <w:pStyle w:val="ListParagraph"/>
        <w:widowControl/>
        <w:suppressAutoHyphens w:val="true"/>
        <w:bidi w:val="0"/>
        <w:spacing w:lineRule="auto" w:line="360" w:before="0" w:after="200"/>
        <w:ind w:left="0" w:right="0" w:hanging="0"/>
        <w:contextualSpacing/>
        <w:jc w:val="both"/>
        <w:rPr>
          <w:rFonts w:ascii="Times New Roman" w:hAnsi="Times New Roman"/>
          <w:sz w:val="24"/>
          <w:szCs w:val="24"/>
        </w:rPr>
      </w:pPr>
      <w:r>
        <w:rPr>
          <w:rFonts w:ascii="Times New Roman" w:hAnsi="Times New Roman"/>
          <w:sz w:val="24"/>
          <w:szCs w:val="24"/>
        </w:rPr>
      </w:r>
    </w:p>
    <w:p>
      <w:pPr>
        <w:pStyle w:val="ListParagraph"/>
        <w:widowControl/>
        <w:suppressAutoHyphens w:val="true"/>
        <w:bidi w:val="0"/>
        <w:spacing w:lineRule="auto" w:line="480" w:before="0" w:after="200"/>
        <w:ind w:left="0" w:right="0" w:hanging="0"/>
        <w:contextualSpacing/>
        <w:jc w:val="both"/>
        <w:rPr>
          <w:rFonts w:cs="Times New Roman" w:ascii="Times New Roman" w:hAnsi="Times New Roman"/>
          <w:sz w:val="24"/>
          <w:szCs w:val="24"/>
        </w:rPr>
      </w:pPr>
      <w:r>
        <w:rPr>
          <w:rFonts w:cs="Times New Roman" w:ascii="Times New Roman" w:hAnsi="Times New Roman"/>
          <w:sz w:val="24"/>
          <w:szCs w:val="24"/>
        </w:rPr>
        <w:t xml:space="preserve">A Georrastreabilidade é a aplicação de geoinformação por meio de tecnologia da informação e sensoriamento remoto, na rastreabilidade de cadeias produtivas, e associa atributos espaciais com informações do produto. A origem do produto, etapas de transformação, condições em que foi gerado, transporte, processamento e distribuição para o mercado consumidor são algumas informações que podem associar atributos espaciais </w:t>
      </w:r>
      <w:r>
        <w:rPr>
          <w:rFonts w:cs="Times New Roman" w:ascii="Times New Roman" w:hAnsi="Times New Roman"/>
          <w:sz w:val="24"/>
          <w:szCs w:val="24"/>
        </w:rPr>
        <w:t>(EMBRAPA, 2010)</w:t>
      </w:r>
      <w:r>
        <w:rPr>
          <w:rFonts w:cs="Times New Roman" w:ascii="Times New Roman" w:hAnsi="Times New Roman"/>
          <w:sz w:val="24"/>
          <w:szCs w:val="24"/>
        </w:rPr>
        <w:t>.</w:t>
      </w:r>
    </w:p>
    <w:p>
      <w:pPr>
        <w:pStyle w:val="Normal"/>
        <w:spacing w:lineRule="auto" w:line="480"/>
        <w:ind w:left="29" w:right="0" w:hanging="0"/>
        <w:jc w:val="both"/>
        <w:rPr>
          <w:rFonts w:cs="Times New Roman" w:ascii="Times New Roman" w:hAnsi="Times New Roman"/>
          <w:sz w:val="24"/>
          <w:szCs w:val="24"/>
        </w:rPr>
      </w:pPr>
      <w:r>
        <w:rPr>
          <w:rFonts w:cs="Times New Roman" w:ascii="Times New Roman" w:hAnsi="Times New Roman"/>
          <w:sz w:val="24"/>
          <w:szCs w:val="24"/>
        </w:rPr>
        <w:t xml:space="preserve">De acordo </w:t>
      </w:r>
      <w:r>
        <w:rPr>
          <w:rFonts w:cs="Times New Roman" w:ascii="Times New Roman" w:hAnsi="Times New Roman"/>
          <w:color w:val="000000"/>
          <w:sz w:val="24"/>
          <w:szCs w:val="24"/>
        </w:rPr>
        <w:t xml:space="preserve">com Tôsto </w:t>
      </w:r>
      <w:r>
        <w:rPr>
          <w:rFonts w:cs="Times New Roman" w:ascii="Times New Roman" w:hAnsi="Times New Roman"/>
          <w:i/>
          <w:color w:val="000000"/>
          <w:sz w:val="24"/>
          <w:szCs w:val="24"/>
        </w:rPr>
        <w:t>et</w:t>
      </w:r>
      <w:r>
        <w:rPr>
          <w:rFonts w:cs="Times New Roman" w:ascii="Times New Roman" w:hAnsi="Times New Roman"/>
          <w:i/>
          <w:iCs/>
          <w:color w:val="000000"/>
          <w:sz w:val="24"/>
          <w:szCs w:val="24"/>
        </w:rPr>
        <w:t>.a</w:t>
      </w:r>
      <w:r>
        <w:rPr>
          <w:rFonts w:cs="Times New Roman" w:ascii="Times New Roman" w:hAnsi="Times New Roman"/>
          <w:i/>
          <w:color w:val="000000"/>
          <w:sz w:val="24"/>
          <w:szCs w:val="24"/>
        </w:rPr>
        <w:t>l.</w:t>
      </w:r>
      <w:r>
        <w:rPr>
          <w:rFonts w:cs="Times New Roman" w:ascii="Times New Roman" w:hAnsi="Times New Roman"/>
          <w:color w:val="000000"/>
          <w:sz w:val="24"/>
          <w:szCs w:val="24"/>
        </w:rPr>
        <w:t xml:space="preserve"> (2014), </w:t>
      </w:r>
      <w:r>
        <w:rPr>
          <w:rFonts w:cs="Times New Roman" w:ascii="Times New Roman" w:hAnsi="Times New Roman"/>
          <w:sz w:val="24"/>
          <w:szCs w:val="24"/>
        </w:rPr>
        <w:t>georrastreabilidade é um termo originário da rastreabilidade, estando relacionada à necessidade de localização da informação espacial do produto, a qualquer momento, na cadeia produtiva (plantio, colheita, transporte, armazenamento, processamento, distribuição e venda), permitindo maior segurança alimentar e controle da qualidade.</w:t>
      </w:r>
    </w:p>
    <w:p>
      <w:pPr>
        <w:pStyle w:val="Normal"/>
        <w:spacing w:lineRule="auto" w:line="480"/>
        <w:ind w:left="29" w:right="0" w:hanging="0"/>
        <w:jc w:val="both"/>
        <w:rPr>
          <w:rFonts w:cs="Times New Roman" w:ascii="Times New Roman" w:hAnsi="Times New Roman"/>
          <w:color w:val="000000"/>
          <w:sz w:val="24"/>
          <w:szCs w:val="24"/>
        </w:rPr>
      </w:pPr>
      <w:r>
        <w:rPr>
          <w:rFonts w:cs="Times New Roman" w:ascii="Times New Roman" w:hAnsi="Times New Roman"/>
          <w:sz w:val="24"/>
          <w:szCs w:val="24"/>
        </w:rPr>
        <w:t>Na georastreabilidade estão relacionadas coordenadas geográficas, compondo uma análise integrada dos processos de produção, unindo os dados da rastreabilidade convencional com a visão espacial e tempor</w:t>
      </w:r>
      <w:r>
        <w:rPr>
          <w:rFonts w:cs="Times New Roman" w:ascii="Times New Roman" w:hAnsi="Times New Roman"/>
          <w:color w:val="000000"/>
          <w:sz w:val="24"/>
          <w:szCs w:val="24"/>
        </w:rPr>
        <w:t xml:space="preserve">al do sistema de produção (TÔSTO </w:t>
      </w:r>
      <w:r>
        <w:rPr>
          <w:rFonts w:cs="Times New Roman" w:ascii="Times New Roman" w:hAnsi="Times New Roman"/>
          <w:i/>
          <w:color w:val="000000"/>
          <w:sz w:val="24"/>
          <w:szCs w:val="24"/>
        </w:rPr>
        <w:t>et.al.</w:t>
      </w:r>
      <w:r>
        <w:rPr>
          <w:rFonts w:cs="Times New Roman" w:ascii="Times New Roman" w:hAnsi="Times New Roman"/>
          <w:color w:val="000000"/>
          <w:sz w:val="24"/>
          <w:szCs w:val="24"/>
        </w:rPr>
        <w:t>, 2014).</w:t>
      </w:r>
    </w:p>
    <w:p>
      <w:pPr>
        <w:pStyle w:val="Normal"/>
        <w:spacing w:lineRule="auto" w:line="480"/>
        <w:ind w:left="29" w:right="0" w:hanging="0"/>
        <w:jc w:val="both"/>
        <w:rPr>
          <w:rFonts w:cs="Times New Roman" w:ascii="Times New Roman" w:hAnsi="Times New Roman"/>
          <w:sz w:val="24"/>
          <w:szCs w:val="24"/>
        </w:rPr>
      </w:pPr>
      <w:r>
        <w:rPr>
          <w:rFonts w:cs="Times New Roman" w:ascii="Times New Roman" w:hAnsi="Times New Roman"/>
          <w:color w:val="000000"/>
          <w:sz w:val="24"/>
          <w:szCs w:val="24"/>
        </w:rPr>
        <w:t>Essa tecnologia é essencial, visto que o c</w:t>
      </w:r>
      <w:r>
        <w:rPr>
          <w:rFonts w:cs="Times New Roman" w:ascii="Times New Roman" w:hAnsi="Times New Roman"/>
          <w:sz w:val="24"/>
          <w:szCs w:val="24"/>
        </w:rPr>
        <w:t xml:space="preserve">omponente espacial aumenta o valor dos produtos no mercado, sendo utilizado como uma maneira de acrescer a confiança nos produtos adquiridos pelos consumidores, que terão o conhecimento em relação a trajetória, segurança e qualidade da produção ao consumo. Esse processo é realizado por meio de indicadores, em conformidade com as normas definidas, para integrar informações de fontes, qualidade e escalas de observação </w:t>
      </w:r>
      <w:r>
        <w:rPr>
          <w:rFonts w:cs="Times New Roman" w:ascii="Times New Roman" w:hAnsi="Times New Roman"/>
          <w:b/>
          <w:bCs/>
          <w:color w:val="800000"/>
          <w:sz w:val="24"/>
          <w:szCs w:val="24"/>
        </w:rPr>
        <w:t xml:space="preserve">(OMETTO, </w:t>
      </w:r>
      <w:r>
        <w:rPr>
          <w:rFonts w:cs="Times New Roman" w:ascii="Times New Roman" w:hAnsi="Times New Roman"/>
          <w:b/>
          <w:bCs/>
          <w:i/>
          <w:iCs/>
          <w:color w:val="800000"/>
          <w:sz w:val="24"/>
          <w:szCs w:val="24"/>
        </w:rPr>
        <w:t>et.al.</w:t>
      </w:r>
      <w:r>
        <w:rPr>
          <w:rFonts w:cs="Times New Roman" w:ascii="Times New Roman" w:hAnsi="Times New Roman"/>
          <w:b/>
          <w:bCs/>
          <w:color w:val="800000"/>
          <w:sz w:val="24"/>
          <w:szCs w:val="24"/>
        </w:rPr>
        <w:t xml:space="preserve"> 2007)</w:t>
      </w:r>
      <w:r>
        <w:rPr>
          <w:rFonts w:cs="Times New Roman" w:ascii="Times New Roman" w:hAnsi="Times New Roman"/>
          <w:sz w:val="24"/>
          <w:szCs w:val="24"/>
        </w:rPr>
        <w:t xml:space="preserve">. </w:t>
      </w:r>
    </w:p>
    <w:p>
      <w:pPr>
        <w:pStyle w:val="ListParagraph"/>
        <w:spacing w:lineRule="auto" w:line="480"/>
        <w:ind w:left="0" w:right="0" w:hanging="0"/>
        <w:jc w:val="both"/>
        <w:rPr>
          <w:rFonts w:ascii="Times New Roman" w:hAnsi="Times New Roman"/>
          <w:sz w:val="24"/>
          <w:szCs w:val="24"/>
        </w:rPr>
      </w:pPr>
      <w:r>
        <w:rPr>
          <w:rFonts w:ascii="Times New Roman" w:hAnsi="Times New Roman"/>
          <w:sz w:val="24"/>
          <w:szCs w:val="24"/>
        </w:rPr>
        <w:t>4. GEORASTREABILIDADE NO RASTROGRÃO</w:t>
      </w:r>
    </w:p>
    <w:p>
      <w:pPr>
        <w:pStyle w:val="Normal"/>
        <w:spacing w:lineRule="auto" w:line="480" w:before="0" w:after="0"/>
        <w:ind w:left="29" w:right="0" w:hanging="0"/>
        <w:jc w:val="both"/>
        <w:rPr>
          <w:rFonts w:cs="Times New Roman" w:ascii="Times New Roman" w:hAnsi="Times New Roman"/>
          <w:sz w:val="24"/>
          <w:szCs w:val="24"/>
        </w:rPr>
      </w:pPr>
      <w:r>
        <w:rPr>
          <w:rFonts w:cs="Times New Roman" w:ascii="Times New Roman" w:hAnsi="Times New Roman"/>
          <w:sz w:val="24"/>
          <w:szCs w:val="24"/>
        </w:rPr>
        <w:t>Nos sistemas de rastreabilidade, a informação a respeito de um determinado produto está associada a um código exclusivo, permitindo que a informação de um produto possa ser consultada a qualquer tempo na cadeia produtiva. Para sistemas de rastreabilidade com a geoinformação, o código deve conter informações geográficas e administrativas para caracterizar e identificar, em espaço e tempo, o produto que será consultado. Para garantir a disponibilidade de tais informações, a georrastreabilidade usa os conceitos de geoidentificador e de geoindicador</w:t>
      </w:r>
      <w:r>
        <w:rPr>
          <w:rFonts w:cs="Times New Roman" w:ascii="Times New Roman" w:hAnsi="Times New Roman"/>
          <w:b/>
          <w:bCs/>
          <w:color w:val="800000"/>
          <w:sz w:val="24"/>
          <w:szCs w:val="24"/>
        </w:rPr>
        <w:t xml:space="preserve"> (MANTUANI </w:t>
      </w:r>
      <w:r>
        <w:rPr>
          <w:rFonts w:cs="Times New Roman" w:ascii="Times New Roman" w:hAnsi="Times New Roman"/>
          <w:b/>
          <w:bCs/>
          <w:i/>
          <w:iCs/>
          <w:color w:val="800000"/>
          <w:sz w:val="24"/>
          <w:szCs w:val="24"/>
        </w:rPr>
        <w:t>et.al.</w:t>
      </w:r>
      <w:r>
        <w:rPr>
          <w:rFonts w:cs="Times New Roman" w:ascii="Times New Roman" w:hAnsi="Times New Roman"/>
          <w:b/>
          <w:bCs/>
          <w:color w:val="800000"/>
          <w:sz w:val="24"/>
          <w:szCs w:val="24"/>
        </w:rPr>
        <w:t>,</w:t>
      </w:r>
      <w:r>
        <w:rPr>
          <w:rFonts w:cs="Times New Roman" w:ascii="Times New Roman" w:hAnsi="Times New Roman"/>
          <w:b/>
          <w:bCs/>
          <w:color w:val="800000"/>
          <w:sz w:val="24"/>
          <w:szCs w:val="24"/>
        </w:rPr>
        <w:t xml:space="preserve"> 2016)</w:t>
      </w:r>
      <w:r>
        <w:rPr>
          <w:rFonts w:cs="Times New Roman" w:ascii="Times New Roman" w:hAnsi="Times New Roman"/>
          <w:sz w:val="24"/>
          <w:szCs w:val="24"/>
        </w:rPr>
        <w:t>.</w:t>
      </w:r>
    </w:p>
    <w:p>
      <w:pPr>
        <w:pStyle w:val="Normal"/>
        <w:spacing w:lineRule="auto" w:line="480" w:before="0" w:after="0"/>
        <w:ind w:left="29" w:right="0" w:hanging="0"/>
        <w:jc w:val="both"/>
        <w:rPr>
          <w:rFonts w:cs="Times New Roman" w:ascii="Times New Roman" w:hAnsi="Times New Roman"/>
          <w:sz w:val="24"/>
          <w:szCs w:val="24"/>
        </w:rPr>
      </w:pPr>
      <w:r>
        <w:rPr>
          <w:rFonts w:cs="Times New Roman" w:ascii="Times New Roman" w:hAnsi="Times New Roman"/>
          <w:sz w:val="24"/>
          <w:szCs w:val="24"/>
        </w:rPr>
        <w:t xml:space="preserve">Um geoidentificador é definido com base em dois componentes. O primeiro componente contém informações sobre as características gerais do objeto geográfico e o segundo é o componente avançado referente ao editor de código ou aos dados de rastreabilidade inseridos pelo agente, para a unidade de produção. </w:t>
      </w:r>
    </w:p>
    <w:p>
      <w:pPr>
        <w:pStyle w:val="Normal"/>
        <w:spacing w:lineRule="auto" w:line="480" w:before="0" w:after="0"/>
        <w:ind w:left="29" w:right="0" w:hanging="0"/>
        <w:jc w:val="both"/>
        <w:rPr>
          <w:rFonts w:cs="Times New Roman" w:ascii="Times New Roman" w:hAnsi="Times New Roman"/>
          <w:sz w:val="24"/>
          <w:szCs w:val="24"/>
        </w:rPr>
      </w:pPr>
      <w:r>
        <w:rPr>
          <w:rFonts w:cs="Times New Roman" w:ascii="Times New Roman" w:hAnsi="Times New Roman"/>
          <w:sz w:val="24"/>
          <w:szCs w:val="24"/>
        </w:rPr>
        <w:t>O geoindicador é definido como um parâmetro quantitativo ou qualitativo, fornecendo uma descrição geral do estado do ambiente ou de um produto, e podendo ser usado para fins de inspeção (</w:t>
      </w:r>
      <w:r>
        <w:rPr>
          <w:rFonts w:cs="Times New Roman" w:ascii="Times New Roman" w:hAnsi="Times New Roman"/>
          <w:b/>
          <w:bCs/>
          <w:color w:val="FF0000"/>
          <w:sz w:val="24"/>
          <w:szCs w:val="24"/>
        </w:rPr>
        <w:t xml:space="preserve">MAURIZI </w:t>
      </w:r>
      <w:r>
        <w:rPr>
          <w:rFonts w:cs="Times New Roman" w:ascii="Times New Roman" w:hAnsi="Times New Roman"/>
          <w:b/>
          <w:bCs/>
          <w:i/>
          <w:iCs/>
          <w:color w:val="FF0000"/>
          <w:sz w:val="24"/>
          <w:szCs w:val="24"/>
        </w:rPr>
        <w:t>et.al.</w:t>
      </w:r>
      <w:r>
        <w:rPr>
          <w:rFonts w:cs="Times New Roman" w:ascii="Times New Roman" w:hAnsi="Times New Roman"/>
          <w:b/>
          <w:bCs/>
          <w:color w:val="FF0000"/>
          <w:sz w:val="24"/>
          <w:szCs w:val="24"/>
        </w:rPr>
        <w:t>, 2002</w:t>
      </w:r>
      <w:r>
        <w:rPr>
          <w:rFonts w:cs="Times New Roman" w:ascii="Times New Roman" w:hAnsi="Times New Roman"/>
          <w:sz w:val="24"/>
          <w:szCs w:val="24"/>
        </w:rPr>
        <w:t>).</w:t>
      </w:r>
    </w:p>
    <w:p>
      <w:pPr>
        <w:pStyle w:val="Normal"/>
        <w:spacing w:lineRule="auto" w:line="480" w:before="0" w:after="0"/>
        <w:ind w:left="29" w:right="0" w:hanging="0"/>
        <w:jc w:val="both"/>
        <w:rPr>
          <w:rFonts w:cs="Times New Roman" w:ascii="Times New Roman" w:hAnsi="Times New Roman"/>
          <w:color w:val="FF0000"/>
          <w:sz w:val="24"/>
          <w:szCs w:val="24"/>
        </w:rPr>
      </w:pPr>
      <w:r>
        <w:rPr>
          <w:rFonts w:cs="Times New Roman" w:ascii="Times New Roman" w:hAnsi="Times New Roman"/>
          <w:color w:val="FF0000"/>
          <w:sz w:val="24"/>
          <w:szCs w:val="24"/>
        </w:rPr>
        <w:t>Por meio da análise dos softwares x, y e z, com geoinformação integrada com a rastreabilidade de cadeias produtivas, foi possível identificar os requisitos para a especificação da georrastreabilidade no Framework Rastrogrão (Tabela 1).</w:t>
      </w:r>
    </w:p>
    <w:p>
      <w:pPr>
        <w:pStyle w:val="Normal"/>
        <w:spacing w:lineRule="auto" w:line="240" w:before="0" w:after="0"/>
        <w:jc w:val="both"/>
        <w:rPr>
          <w:rFonts w:cs="Times New Roman" w:ascii="Times New Roman" w:hAnsi="Times New Roman"/>
          <w:sz w:val="24"/>
          <w:szCs w:val="24"/>
        </w:rPr>
      </w:pPr>
      <w:r>
        <w:rPr>
          <w:rFonts w:cs="Times New Roman" w:ascii="Times New Roman" w:hAnsi="Times New Roman"/>
          <w:b/>
          <w:sz w:val="24"/>
          <w:szCs w:val="24"/>
        </w:rPr>
        <w:t>Tabela 1:</w:t>
      </w:r>
      <w:r>
        <w:rPr>
          <w:rFonts w:cs="Times New Roman" w:ascii="Times New Roman" w:hAnsi="Times New Roman"/>
          <w:sz w:val="24"/>
          <w:szCs w:val="24"/>
        </w:rPr>
        <w:t xml:space="preserve"> Requisitos identificados para a especificação da geoinformação no Framework Rastrogrão</w:t>
      </w:r>
    </w:p>
    <w:tbl>
      <w:tblPr>
        <w:jc w:val="left"/>
        <w:tblInd w:w="0" w:type="dxa"/>
        <w:tblBorders>
          <w:top w:val="single" w:sz="18" w:space="0" w:color="00000A"/>
          <w:left w:val="nil"/>
          <w:bottom w:val="single" w:sz="18" w:space="0" w:color="00000A"/>
          <w:insideH w:val="single" w:sz="18" w:space="0" w:color="00000A"/>
          <w:right w:val="single" w:sz="4" w:space="0" w:color="00000A"/>
          <w:insideV w:val="single" w:sz="4" w:space="0" w:color="00000A"/>
        </w:tblBorders>
        <w:tblCellMar>
          <w:top w:w="0" w:type="dxa"/>
          <w:left w:w="113" w:type="dxa"/>
          <w:bottom w:w="0" w:type="dxa"/>
          <w:right w:w="108" w:type="dxa"/>
        </w:tblCellMar>
      </w:tblPr>
      <w:tblGrid>
        <w:gridCol w:w="1946"/>
        <w:gridCol w:w="2707"/>
        <w:gridCol w:w="2268"/>
        <w:gridCol w:w="2"/>
        <w:gridCol w:w="1793"/>
      </w:tblGrid>
      <w:tr>
        <w:trPr>
          <w:cantSplit w:val="false"/>
        </w:trPr>
        <w:tc>
          <w:tcPr>
            <w:tcW w:w="1946" w:type="dxa"/>
            <w:tcBorders>
              <w:top w:val="single" w:sz="18" w:space="0" w:color="00000A"/>
              <w:left w:val="nil"/>
              <w:bottom w:val="single" w:sz="18" w:space="0" w:color="00000A"/>
              <w:insideH w:val="single" w:sz="18" w:space="0" w:color="00000A"/>
              <w:right w:val="single" w:sz="4" w:space="0" w:color="00000A"/>
              <w:insideV w:val="single" w:sz="4" w:space="0" w:color="00000A"/>
            </w:tcBorders>
            <w:shd w:fill="FFFFFF" w:val="clear"/>
          </w:tcPr>
          <w:p>
            <w:pPr>
              <w:pStyle w:val="Normal"/>
              <w:spacing w:before="0" w:after="0"/>
              <w:jc w:val="center"/>
              <w:rPr>
                <w:rFonts w:ascii="Times New Roman" w:hAnsi="Times New Roman"/>
                <w:b/>
                <w:sz w:val="24"/>
                <w:szCs w:val="24"/>
              </w:rPr>
            </w:pPr>
            <w:r>
              <w:rPr>
                <w:rFonts w:ascii="Times New Roman" w:hAnsi="Times New Roman"/>
                <w:b/>
                <w:sz w:val="24"/>
                <w:szCs w:val="24"/>
              </w:rPr>
            </w:r>
          </w:p>
        </w:tc>
        <w:tc>
          <w:tcPr>
            <w:tcW w:w="4977" w:type="dxa"/>
            <w:gridSpan w:val="3"/>
            <w:tcBorders>
              <w:top w:val="single" w:sz="18"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Atributos</w:t>
            </w:r>
          </w:p>
        </w:tc>
        <w:tc>
          <w:tcPr>
            <w:tcW w:w="1793" w:type="dxa"/>
            <w:tcBorders>
              <w:top w:val="single" w:sz="18" w:space="0" w:color="00000A"/>
              <w:left w:val="single" w:sz="4" w:space="0" w:color="00000A"/>
              <w:bottom w:val="single" w:sz="18" w:space="0" w:color="00000A"/>
              <w:insideH w:val="single" w:sz="18" w:space="0" w:color="00000A"/>
              <w:right w:val="nil"/>
              <w:insideV w:val="nil"/>
            </w:tcBorders>
            <w:shd w:fill="FFFFFF" w:val="clear"/>
            <w:tcMar>
              <w:left w:w="88" w:type="dxa"/>
            </w:tcMar>
          </w:tcPr>
          <w:p>
            <w:pPr>
              <w:pStyle w:val="Normal"/>
              <w:spacing w:before="0" w:after="0"/>
              <w:jc w:val="center"/>
              <w:rPr>
                <w:rFonts w:cs="Times New Roman" w:ascii="Times New Roman" w:hAnsi="Times New Roman"/>
                <w:b/>
                <w:sz w:val="24"/>
                <w:szCs w:val="24"/>
              </w:rPr>
            </w:pPr>
            <w:r>
              <w:rPr>
                <w:rFonts w:cs="Times New Roman" w:ascii="Times New Roman" w:hAnsi="Times New Roman"/>
                <w:b/>
                <w:sz w:val="24"/>
                <w:szCs w:val="24"/>
              </w:rPr>
              <w:t>Tipo</w:t>
            </w:r>
          </w:p>
        </w:tc>
      </w:tr>
      <w:tr>
        <w:trPr>
          <w:cantSplit w:val="false"/>
        </w:trPr>
        <w:tc>
          <w:tcPr>
            <w:tcW w:w="1946" w:type="dxa"/>
            <w:vMerge w:val="restart"/>
            <w:tcBorders>
              <w:top w:val="single" w:sz="18"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Geoidentificador</w:t>
            </w:r>
          </w:p>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r>
          </w:p>
        </w:tc>
        <w:tc>
          <w:tcPr>
            <w:tcW w:w="2707" w:type="dxa"/>
            <w:tcBorders>
              <w:top w:val="single" w:sz="18"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1º componente</w:t>
            </w:r>
          </w:p>
        </w:tc>
        <w:tc>
          <w:tcPr>
            <w:tcW w:w="2268" w:type="dxa"/>
            <w:tcBorders>
              <w:top w:val="single" w:sz="18"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Longitude, latitude e altitude</w:t>
            </w:r>
          </w:p>
        </w:tc>
        <w:tc>
          <w:tcPr>
            <w:tcW w:w="1795" w:type="dxa"/>
            <w:gridSpan w:val="2"/>
            <w:tcBorders>
              <w:top w:val="single" w:sz="18" w:space="0" w:color="00000A"/>
              <w:left w:val="single" w:sz="4" w:space="0" w:color="00000A"/>
              <w:bottom w:val="single" w:sz="4" w:space="0" w:color="00000A"/>
              <w:insideH w:val="single" w:sz="4" w:space="0" w:color="00000A"/>
              <w:right w:val="nil"/>
              <w:insideV w:val="nil"/>
            </w:tcBorders>
            <w:shd w:fill="FFFFFF" w:val="clear"/>
            <w:tcMar>
              <w:left w:w="8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Real</w:t>
            </w:r>
          </w:p>
        </w:tc>
      </w:tr>
      <w:tr>
        <w:trPr>
          <w:cantSplit w:val="false"/>
        </w:trPr>
        <w:tc>
          <w:tcPr>
            <w:tcW w:w="1946" w:type="dxa"/>
            <w:vMerge w:val="continue"/>
            <w:tcBorders>
              <w:top w:val="single" w:sz="4" w:space="0" w:color="00000A"/>
              <w:left w:val="nil"/>
              <w:bottom w:val="single" w:sz="18" w:space="0" w:color="00000A"/>
              <w:insideH w:val="single" w:sz="18" w:space="0" w:color="00000A"/>
              <w:right w:val="single" w:sz="4" w:space="0" w:color="00000A"/>
              <w:insideV w:val="single" w:sz="4" w:space="0" w:color="00000A"/>
            </w:tcBorders>
            <w:shd w:fill="FFFFFF" w:val="clear"/>
          </w:tcPr>
          <w:p>
            <w:pPr>
              <w:pStyle w:val="Normal"/>
              <w:spacing w:before="0" w:after="0"/>
              <w:rPr>
                <w:rFonts w:ascii="Times New Roman" w:hAnsi="Times New Roman"/>
                <w:sz w:val="24"/>
                <w:szCs w:val="24"/>
              </w:rPr>
            </w:pPr>
            <w:r>
              <w:rPr>
                <w:rFonts w:ascii="Times New Roman" w:hAnsi="Times New Roman"/>
                <w:sz w:val="24"/>
                <w:szCs w:val="24"/>
              </w:rPr>
            </w:r>
          </w:p>
        </w:tc>
        <w:tc>
          <w:tcPr>
            <w:tcW w:w="2707" w:type="dxa"/>
            <w:tcBorders>
              <w:top w:val="single" w:sz="4" w:space="0" w:color="00000A"/>
              <w:left w:val="single" w:sz="4" w:space="0" w:color="00000A"/>
              <w:bottom w:val="single" w:sz="18" w:space="0" w:color="00000A"/>
              <w:insideH w:val="single" w:sz="18" w:space="0" w:color="00000A"/>
              <w:right w:val="single" w:sz="4" w:space="0" w:color="00000A"/>
              <w:insideV w:val="single" w:sz="4" w:space="0" w:color="00000A"/>
            </w:tcBorders>
            <w:shd w:fill="FFFFFF" w:val="clear"/>
            <w:tcMar>
              <w:left w:w="8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2º componente</w:t>
            </w:r>
          </w:p>
        </w:tc>
        <w:tc>
          <w:tcPr>
            <w:tcW w:w="2268" w:type="dxa"/>
            <w:tcBorders>
              <w:top w:val="single" w:sz="4" w:space="0" w:color="00000A"/>
              <w:left w:val="single" w:sz="4" w:space="0" w:color="00000A"/>
              <w:bottom w:val="single" w:sz="18" w:space="0" w:color="00000A"/>
              <w:insideH w:val="single" w:sz="18" w:space="0" w:color="00000A"/>
              <w:right w:val="single" w:sz="4" w:space="0" w:color="00000A"/>
              <w:insideV w:val="single" w:sz="4" w:space="0" w:color="00000A"/>
            </w:tcBorders>
            <w:shd w:fill="FFFFFF" w:val="clear"/>
            <w:tcMar>
              <w:left w:w="8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Codigo</w:t>
            </w:r>
          </w:p>
        </w:tc>
        <w:tc>
          <w:tcPr>
            <w:tcW w:w="1795" w:type="dxa"/>
            <w:gridSpan w:val="2"/>
            <w:tcBorders>
              <w:top w:val="single" w:sz="4" w:space="0" w:color="00000A"/>
              <w:left w:val="single" w:sz="4" w:space="0" w:color="00000A"/>
              <w:bottom w:val="single" w:sz="18" w:space="0" w:color="00000A"/>
              <w:insideH w:val="single" w:sz="18" w:space="0" w:color="00000A"/>
              <w:right w:val="nil"/>
              <w:insideV w:val="nil"/>
            </w:tcBorders>
            <w:shd w:fill="FFFFFF" w:val="clear"/>
            <w:tcMar>
              <w:left w:w="8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Inteiro</w:t>
            </w:r>
          </w:p>
        </w:tc>
      </w:tr>
      <w:tr>
        <w:trPr>
          <w:cantSplit w:val="false"/>
        </w:trPr>
        <w:tc>
          <w:tcPr>
            <w:tcW w:w="1946" w:type="dxa"/>
            <w:vMerge w:val="restart"/>
            <w:tcBorders>
              <w:top w:val="single" w:sz="18" w:space="0" w:color="00000A"/>
              <w:left w:val="nil"/>
              <w:bottom w:val="single" w:sz="4" w:space="0" w:color="00000A"/>
              <w:insideH w:val="single" w:sz="4" w:space="0" w:color="00000A"/>
              <w:right w:val="single" w:sz="4" w:space="0" w:color="00000A"/>
              <w:insideV w:val="single" w:sz="4" w:space="0" w:color="00000A"/>
            </w:tcBorders>
            <w:shd w:fill="FFFFFF" w:val="clear"/>
            <w:vAlign w:val="center"/>
          </w:tcPr>
          <w:p>
            <w:pPr>
              <w:pStyle w:val="Normal"/>
              <w:spacing w:before="0" w:after="0"/>
              <w:jc w:val="center"/>
              <w:rPr>
                <w:rFonts w:cs="Times New Roman" w:ascii="Times New Roman" w:hAnsi="Times New Roman"/>
                <w:sz w:val="24"/>
                <w:szCs w:val="24"/>
              </w:rPr>
            </w:pPr>
            <w:r>
              <w:rPr>
                <w:rFonts w:cs="Times New Roman" w:ascii="Times New Roman" w:hAnsi="Times New Roman"/>
                <w:sz w:val="24"/>
                <w:szCs w:val="24"/>
              </w:rPr>
              <w:t>Geoindicadores</w:t>
            </w:r>
          </w:p>
        </w:tc>
        <w:tc>
          <w:tcPr>
            <w:tcW w:w="2707" w:type="dxa"/>
            <w:vMerge w:val="restart"/>
            <w:tcBorders>
              <w:top w:val="single" w:sz="18"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Clima</w:t>
            </w:r>
          </w:p>
        </w:tc>
        <w:tc>
          <w:tcPr>
            <w:tcW w:w="2268" w:type="dxa"/>
            <w:tcBorders>
              <w:top w:val="single" w:sz="18"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Temperatura</w:t>
            </w:r>
          </w:p>
        </w:tc>
        <w:tc>
          <w:tcPr>
            <w:tcW w:w="1795" w:type="dxa"/>
            <w:gridSpan w:val="2"/>
            <w:tcBorders>
              <w:top w:val="single" w:sz="18" w:space="0" w:color="00000A"/>
              <w:left w:val="single" w:sz="4" w:space="0" w:color="00000A"/>
              <w:bottom w:val="single" w:sz="4" w:space="0" w:color="00000A"/>
              <w:insideH w:val="single" w:sz="4" w:space="0" w:color="00000A"/>
              <w:right w:val="nil"/>
              <w:insideV w:val="nil"/>
            </w:tcBorders>
            <w:shd w:fill="FFFFFF" w:val="clear"/>
            <w:tcMar>
              <w:left w:w="8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Real</w:t>
            </w:r>
          </w:p>
        </w:tc>
      </w:tr>
      <w:tr>
        <w:trPr>
          <w:cantSplit w:val="false"/>
        </w:trPr>
        <w:tc>
          <w:tcPr>
            <w:tcW w:w="1946" w:type="dxa"/>
            <w:vMerge w:val="continue"/>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Pr>
          <w:p>
            <w:pPr>
              <w:pStyle w:val="Normal"/>
              <w:spacing w:before="0" w:after="0"/>
              <w:rPr>
                <w:rFonts w:ascii="Times New Roman" w:hAnsi="Times New Roman"/>
                <w:sz w:val="24"/>
                <w:szCs w:val="24"/>
              </w:rPr>
            </w:pPr>
            <w:r>
              <w:rPr>
                <w:rFonts w:ascii="Times New Roman" w:hAnsi="Times New Roman"/>
                <w:sz w:val="24"/>
                <w:szCs w:val="24"/>
              </w:rPr>
            </w:r>
          </w:p>
        </w:tc>
        <w:tc>
          <w:tcPr>
            <w:tcW w:w="2707"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rFonts w:ascii="Times New Roman" w:hAnsi="Times New Roman"/>
                <w:sz w:val="24"/>
                <w:szCs w:val="24"/>
              </w:rPr>
            </w:pPr>
            <w:r>
              <w:rPr>
                <w:rFonts w:ascii="Times New Roman" w:hAnsi="Times New Roman"/>
                <w:sz w:val="24"/>
                <w:szCs w:val="24"/>
              </w:rPr>
            </w:r>
          </w:p>
        </w:tc>
        <w:tc>
          <w:tcPr>
            <w:tcW w:w="2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Nível de chuva</w:t>
            </w:r>
          </w:p>
        </w:tc>
        <w:tc>
          <w:tcPr>
            <w:tcW w:w="1795" w:type="dxa"/>
            <w:gridSpan w:val="2"/>
            <w:tcBorders>
              <w:top w:val="single" w:sz="4" w:space="0" w:color="00000A"/>
              <w:left w:val="single" w:sz="4" w:space="0" w:color="00000A"/>
              <w:bottom w:val="single" w:sz="4" w:space="0" w:color="00000A"/>
              <w:insideH w:val="single" w:sz="4" w:space="0" w:color="00000A"/>
              <w:right w:val="nil"/>
              <w:insideV w:val="nil"/>
            </w:tcBorders>
            <w:shd w:fill="FFFFFF" w:val="clear"/>
            <w:tcMar>
              <w:left w:w="8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Real</w:t>
            </w:r>
          </w:p>
        </w:tc>
      </w:tr>
      <w:tr>
        <w:trPr>
          <w:cantSplit w:val="false"/>
        </w:trPr>
        <w:tc>
          <w:tcPr>
            <w:tcW w:w="1946" w:type="dxa"/>
            <w:vMerge w:val="continue"/>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Pr>
          <w:p>
            <w:pPr>
              <w:pStyle w:val="Normal"/>
              <w:spacing w:before="0" w:after="0"/>
              <w:rPr>
                <w:rFonts w:ascii="Times New Roman" w:hAnsi="Times New Roman"/>
                <w:sz w:val="24"/>
                <w:szCs w:val="24"/>
              </w:rPr>
            </w:pPr>
            <w:r>
              <w:rPr>
                <w:rFonts w:ascii="Times New Roman" w:hAnsi="Times New Roman"/>
                <w:sz w:val="24"/>
                <w:szCs w:val="24"/>
              </w:rPr>
            </w:r>
          </w:p>
        </w:tc>
        <w:tc>
          <w:tcPr>
            <w:tcW w:w="2707"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rFonts w:ascii="Times New Roman" w:hAnsi="Times New Roman"/>
                <w:sz w:val="24"/>
                <w:szCs w:val="24"/>
              </w:rPr>
            </w:pPr>
            <w:r>
              <w:rPr>
                <w:rFonts w:ascii="Times New Roman" w:hAnsi="Times New Roman"/>
                <w:sz w:val="24"/>
                <w:szCs w:val="24"/>
              </w:rPr>
            </w:r>
          </w:p>
        </w:tc>
        <w:tc>
          <w:tcPr>
            <w:tcW w:w="2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Umidade relativa do ar</w:t>
            </w:r>
          </w:p>
        </w:tc>
        <w:tc>
          <w:tcPr>
            <w:tcW w:w="1795" w:type="dxa"/>
            <w:gridSpan w:val="2"/>
            <w:tcBorders>
              <w:top w:val="single" w:sz="4" w:space="0" w:color="00000A"/>
              <w:left w:val="single" w:sz="4" w:space="0" w:color="00000A"/>
              <w:bottom w:val="single" w:sz="4" w:space="0" w:color="00000A"/>
              <w:insideH w:val="single" w:sz="4" w:space="0" w:color="00000A"/>
              <w:right w:val="nil"/>
              <w:insideV w:val="nil"/>
            </w:tcBorders>
            <w:shd w:fill="FFFFFF" w:val="clear"/>
            <w:tcMar>
              <w:left w:w="8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Real</w:t>
            </w:r>
          </w:p>
        </w:tc>
      </w:tr>
      <w:tr>
        <w:trPr>
          <w:cantSplit w:val="false"/>
        </w:trPr>
        <w:tc>
          <w:tcPr>
            <w:tcW w:w="1946" w:type="dxa"/>
            <w:vMerge w:val="continue"/>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Pr>
          <w:p>
            <w:pPr>
              <w:pStyle w:val="Normal"/>
              <w:spacing w:before="0" w:after="0"/>
              <w:rPr>
                <w:rFonts w:ascii="Times New Roman" w:hAnsi="Times New Roman"/>
                <w:sz w:val="24"/>
                <w:szCs w:val="24"/>
              </w:rPr>
            </w:pPr>
            <w:r>
              <w:rPr>
                <w:rFonts w:ascii="Times New Roman" w:hAnsi="Times New Roman"/>
                <w:sz w:val="24"/>
                <w:szCs w:val="24"/>
              </w:rPr>
            </w:r>
          </w:p>
        </w:tc>
        <w:tc>
          <w:tcPr>
            <w:tcW w:w="27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Manancial</w:t>
            </w:r>
          </w:p>
        </w:tc>
        <w:tc>
          <w:tcPr>
            <w:tcW w:w="2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rFonts w:ascii="Times New Roman" w:hAnsi="Times New Roman"/>
                <w:sz w:val="24"/>
                <w:szCs w:val="24"/>
              </w:rPr>
            </w:pPr>
            <w:r>
              <w:rPr>
                <w:rFonts w:ascii="Times New Roman" w:hAnsi="Times New Roman"/>
                <w:sz w:val="24"/>
                <w:szCs w:val="24"/>
              </w:rPr>
            </w:r>
          </w:p>
        </w:tc>
        <w:tc>
          <w:tcPr>
            <w:tcW w:w="1795" w:type="dxa"/>
            <w:gridSpan w:val="2"/>
            <w:tcBorders>
              <w:top w:val="single" w:sz="4" w:space="0" w:color="00000A"/>
              <w:left w:val="single" w:sz="4" w:space="0" w:color="00000A"/>
              <w:bottom w:val="single" w:sz="4" w:space="0" w:color="00000A"/>
              <w:insideH w:val="single" w:sz="4" w:space="0" w:color="00000A"/>
              <w:right w:val="nil"/>
              <w:insideV w:val="nil"/>
            </w:tcBorders>
            <w:shd w:fill="FFFFFF" w:val="clear"/>
            <w:tcMar>
              <w:left w:w="8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Texto</w:t>
            </w:r>
          </w:p>
        </w:tc>
      </w:tr>
      <w:tr>
        <w:trPr>
          <w:trHeight w:val="285" w:hRule="atLeast"/>
          <w:cantSplit w:val="false"/>
        </w:trPr>
        <w:tc>
          <w:tcPr>
            <w:tcW w:w="1946" w:type="dxa"/>
            <w:vMerge w:val="continue"/>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Pr>
          <w:p>
            <w:pPr>
              <w:pStyle w:val="Normal"/>
              <w:spacing w:before="0" w:after="0"/>
              <w:rPr>
                <w:rFonts w:ascii="Times New Roman" w:hAnsi="Times New Roman"/>
                <w:sz w:val="24"/>
                <w:szCs w:val="24"/>
              </w:rPr>
            </w:pPr>
            <w:r>
              <w:rPr>
                <w:rFonts w:ascii="Times New Roman" w:hAnsi="Times New Roman"/>
                <w:sz w:val="24"/>
                <w:szCs w:val="24"/>
              </w:rPr>
            </w:r>
          </w:p>
        </w:tc>
        <w:tc>
          <w:tcPr>
            <w:tcW w:w="2707" w:type="dxa"/>
            <w:vMerge w:val="restart"/>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Indústrias próximas?</w:t>
            </w:r>
          </w:p>
          <w:p>
            <w:pPr>
              <w:pStyle w:val="Normal"/>
              <w:spacing w:before="0" w:after="0"/>
              <w:rPr>
                <w:rFonts w:cs="Times New Roman" w:ascii="Times New Roman" w:hAnsi="Times New Roman"/>
                <w:sz w:val="24"/>
                <w:szCs w:val="24"/>
              </w:rPr>
            </w:pPr>
            <w:r>
              <w:rPr>
                <w:rFonts w:cs="Times New Roman" w:ascii="Times New Roman" w:hAnsi="Times New Roman"/>
                <w:sz w:val="24"/>
                <w:szCs w:val="24"/>
              </w:rPr>
              <w:t>Qual segmento?</w:t>
            </w:r>
          </w:p>
        </w:tc>
        <w:tc>
          <w:tcPr>
            <w:tcW w:w="2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Se sim</w:t>
            </w:r>
          </w:p>
        </w:tc>
        <w:tc>
          <w:tcPr>
            <w:tcW w:w="1795" w:type="dxa"/>
            <w:gridSpan w:val="2"/>
            <w:tcBorders>
              <w:top w:val="single" w:sz="4" w:space="0" w:color="00000A"/>
              <w:left w:val="single" w:sz="4" w:space="0" w:color="00000A"/>
              <w:bottom w:val="single" w:sz="4" w:space="0" w:color="00000A"/>
              <w:insideH w:val="single" w:sz="4" w:space="0" w:color="00000A"/>
              <w:right w:val="nil"/>
              <w:insideV w:val="nil"/>
            </w:tcBorders>
            <w:shd w:fill="FFFFFF" w:val="clear"/>
            <w:tcMar>
              <w:left w:w="8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Booleana</w:t>
            </w:r>
          </w:p>
        </w:tc>
      </w:tr>
      <w:tr>
        <w:trPr>
          <w:trHeight w:val="251" w:hRule="atLeast"/>
          <w:cantSplit w:val="false"/>
        </w:trPr>
        <w:tc>
          <w:tcPr>
            <w:tcW w:w="1946" w:type="dxa"/>
            <w:vMerge w:val="continue"/>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Pr>
          <w:p>
            <w:pPr>
              <w:pStyle w:val="Normal"/>
              <w:spacing w:before="0" w:after="0"/>
              <w:rPr>
                <w:rFonts w:ascii="Times New Roman" w:hAnsi="Times New Roman"/>
                <w:sz w:val="24"/>
                <w:szCs w:val="24"/>
              </w:rPr>
            </w:pPr>
            <w:r>
              <w:rPr>
                <w:rFonts w:ascii="Times New Roman" w:hAnsi="Times New Roman"/>
                <w:sz w:val="24"/>
                <w:szCs w:val="24"/>
              </w:rPr>
            </w:r>
          </w:p>
        </w:tc>
        <w:tc>
          <w:tcPr>
            <w:tcW w:w="2707" w:type="dxa"/>
            <w:vMerge w:val="continue"/>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rFonts w:ascii="Times New Roman" w:hAnsi="Times New Roman"/>
                <w:sz w:val="24"/>
                <w:szCs w:val="24"/>
              </w:rPr>
            </w:pPr>
            <w:r>
              <w:rPr>
                <w:rFonts w:ascii="Times New Roman" w:hAnsi="Times New Roman"/>
                <w:sz w:val="24"/>
                <w:szCs w:val="24"/>
              </w:rPr>
            </w:r>
          </w:p>
        </w:tc>
        <w:tc>
          <w:tcPr>
            <w:tcW w:w="2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rFonts w:ascii="Times New Roman" w:hAnsi="Times New Roman"/>
                <w:sz w:val="24"/>
                <w:szCs w:val="24"/>
              </w:rPr>
            </w:pPr>
            <w:r>
              <w:rPr>
                <w:rFonts w:ascii="Times New Roman" w:hAnsi="Times New Roman"/>
                <w:sz w:val="24"/>
                <w:szCs w:val="24"/>
              </w:rPr>
            </w:r>
          </w:p>
        </w:tc>
        <w:tc>
          <w:tcPr>
            <w:tcW w:w="1795" w:type="dxa"/>
            <w:gridSpan w:val="2"/>
            <w:tcBorders>
              <w:top w:val="single" w:sz="4" w:space="0" w:color="00000A"/>
              <w:left w:val="single" w:sz="4" w:space="0" w:color="00000A"/>
              <w:bottom w:val="single" w:sz="4" w:space="0" w:color="00000A"/>
              <w:insideH w:val="single" w:sz="4" w:space="0" w:color="00000A"/>
              <w:right w:val="nil"/>
              <w:insideV w:val="nil"/>
            </w:tcBorders>
            <w:shd w:fill="FFFFFF" w:val="clear"/>
            <w:tcMar>
              <w:left w:w="8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Texto</w:t>
            </w:r>
          </w:p>
        </w:tc>
      </w:tr>
      <w:tr>
        <w:trPr>
          <w:trHeight w:val="251" w:hRule="atLeast"/>
          <w:cantSplit w:val="false"/>
        </w:trPr>
        <w:tc>
          <w:tcPr>
            <w:tcW w:w="1946" w:type="dxa"/>
            <w:vMerge w:val="continue"/>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Pr>
          <w:p>
            <w:pPr>
              <w:pStyle w:val="Normal"/>
              <w:spacing w:before="0" w:after="0"/>
              <w:rPr>
                <w:rFonts w:ascii="Times New Roman" w:hAnsi="Times New Roman"/>
                <w:sz w:val="24"/>
                <w:szCs w:val="24"/>
              </w:rPr>
            </w:pPr>
            <w:r>
              <w:rPr>
                <w:rFonts w:ascii="Times New Roman" w:hAnsi="Times New Roman"/>
                <w:sz w:val="24"/>
                <w:szCs w:val="24"/>
              </w:rPr>
            </w:r>
          </w:p>
        </w:tc>
        <w:tc>
          <w:tcPr>
            <w:tcW w:w="27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Tipo de solo</w:t>
            </w:r>
          </w:p>
        </w:tc>
        <w:tc>
          <w:tcPr>
            <w:tcW w:w="2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rFonts w:ascii="Times New Roman" w:hAnsi="Times New Roman"/>
                <w:sz w:val="24"/>
                <w:szCs w:val="24"/>
              </w:rPr>
            </w:pPr>
            <w:r>
              <w:rPr>
                <w:rFonts w:ascii="Times New Roman" w:hAnsi="Times New Roman"/>
                <w:sz w:val="24"/>
                <w:szCs w:val="24"/>
              </w:rPr>
            </w:r>
          </w:p>
        </w:tc>
        <w:tc>
          <w:tcPr>
            <w:tcW w:w="1795" w:type="dxa"/>
            <w:gridSpan w:val="2"/>
            <w:tcBorders>
              <w:top w:val="single" w:sz="4" w:space="0" w:color="00000A"/>
              <w:left w:val="single" w:sz="4" w:space="0" w:color="00000A"/>
              <w:bottom w:val="single" w:sz="4" w:space="0" w:color="00000A"/>
              <w:insideH w:val="single" w:sz="4" w:space="0" w:color="00000A"/>
              <w:right w:val="nil"/>
              <w:insideV w:val="nil"/>
            </w:tcBorders>
            <w:shd w:fill="FFFFFF" w:val="clear"/>
            <w:tcMar>
              <w:left w:w="8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Texto</w:t>
            </w:r>
          </w:p>
        </w:tc>
      </w:tr>
      <w:tr>
        <w:trPr>
          <w:trHeight w:val="251" w:hRule="atLeast"/>
          <w:cantSplit w:val="false"/>
        </w:trPr>
        <w:tc>
          <w:tcPr>
            <w:tcW w:w="1946" w:type="dxa"/>
            <w:vMerge w:val="continue"/>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Pr>
          <w:p>
            <w:pPr>
              <w:pStyle w:val="Normal"/>
              <w:spacing w:before="0" w:after="0"/>
              <w:rPr>
                <w:rFonts w:ascii="Times New Roman" w:hAnsi="Times New Roman"/>
                <w:sz w:val="24"/>
                <w:szCs w:val="24"/>
              </w:rPr>
            </w:pPr>
            <w:r>
              <w:rPr>
                <w:rFonts w:ascii="Times New Roman" w:hAnsi="Times New Roman"/>
                <w:sz w:val="24"/>
                <w:szCs w:val="24"/>
              </w:rPr>
            </w:r>
          </w:p>
        </w:tc>
        <w:tc>
          <w:tcPr>
            <w:tcW w:w="27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Reserva florestal?</w:t>
            </w:r>
          </w:p>
        </w:tc>
        <w:tc>
          <w:tcPr>
            <w:tcW w:w="2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rFonts w:ascii="Times New Roman" w:hAnsi="Times New Roman"/>
                <w:sz w:val="24"/>
                <w:szCs w:val="24"/>
              </w:rPr>
            </w:pPr>
            <w:r>
              <w:rPr>
                <w:rFonts w:ascii="Times New Roman" w:hAnsi="Times New Roman"/>
                <w:sz w:val="24"/>
                <w:szCs w:val="24"/>
              </w:rPr>
            </w:r>
          </w:p>
          <w:p>
            <w:pPr>
              <w:pStyle w:val="Normal"/>
              <w:spacing w:before="0" w:after="0"/>
              <w:rPr>
                <w:rFonts w:ascii="Times New Roman" w:hAnsi="Times New Roman"/>
                <w:sz w:val="24"/>
                <w:szCs w:val="24"/>
              </w:rPr>
            </w:pPr>
            <w:r>
              <w:rPr>
                <w:rFonts w:ascii="Times New Roman" w:hAnsi="Times New Roman"/>
                <w:sz w:val="24"/>
                <w:szCs w:val="24"/>
              </w:rPr>
            </w:r>
          </w:p>
        </w:tc>
        <w:tc>
          <w:tcPr>
            <w:tcW w:w="1795" w:type="dxa"/>
            <w:gridSpan w:val="2"/>
            <w:tcBorders>
              <w:top w:val="single" w:sz="4" w:space="0" w:color="00000A"/>
              <w:left w:val="single" w:sz="4" w:space="0" w:color="00000A"/>
              <w:bottom w:val="single" w:sz="4" w:space="0" w:color="00000A"/>
              <w:insideH w:val="single" w:sz="4" w:space="0" w:color="00000A"/>
              <w:right w:val="nil"/>
              <w:insideV w:val="nil"/>
            </w:tcBorders>
            <w:shd w:fill="FFFFFF" w:val="clear"/>
            <w:tcMar>
              <w:left w:w="8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Booleana</w:t>
            </w:r>
          </w:p>
        </w:tc>
      </w:tr>
      <w:tr>
        <w:trPr>
          <w:trHeight w:val="251" w:hRule="atLeast"/>
          <w:cantSplit w:val="false"/>
        </w:trPr>
        <w:tc>
          <w:tcPr>
            <w:tcW w:w="1946" w:type="dxa"/>
            <w:vMerge w:val="continue"/>
            <w:tcBorders>
              <w:top w:val="single" w:sz="4" w:space="0" w:color="00000A"/>
              <w:left w:val="nil"/>
              <w:bottom w:val="single" w:sz="4" w:space="0" w:color="00000A"/>
              <w:insideH w:val="single" w:sz="4" w:space="0" w:color="00000A"/>
              <w:right w:val="single" w:sz="4" w:space="0" w:color="00000A"/>
              <w:insideV w:val="single" w:sz="4" w:space="0" w:color="00000A"/>
            </w:tcBorders>
            <w:shd w:fill="FFFFFF" w:val="clear"/>
          </w:tcPr>
          <w:p>
            <w:pPr>
              <w:pStyle w:val="Normal"/>
              <w:spacing w:before="0" w:after="0"/>
              <w:rPr>
                <w:rFonts w:ascii="Times New Roman" w:hAnsi="Times New Roman"/>
                <w:sz w:val="24"/>
                <w:szCs w:val="24"/>
              </w:rPr>
            </w:pPr>
            <w:r>
              <w:rPr>
                <w:rFonts w:ascii="Times New Roman" w:hAnsi="Times New Roman"/>
                <w:sz w:val="24"/>
                <w:szCs w:val="24"/>
              </w:rPr>
            </w:r>
          </w:p>
        </w:tc>
        <w:tc>
          <w:tcPr>
            <w:tcW w:w="270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Existência de aterro sanitário próximo?</w:t>
            </w:r>
          </w:p>
        </w:tc>
        <w:tc>
          <w:tcPr>
            <w:tcW w:w="2268"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8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Se sim</w:t>
            </w:r>
          </w:p>
        </w:tc>
        <w:tc>
          <w:tcPr>
            <w:tcW w:w="1795" w:type="dxa"/>
            <w:gridSpan w:val="2"/>
            <w:tcBorders>
              <w:top w:val="single" w:sz="4" w:space="0" w:color="00000A"/>
              <w:left w:val="single" w:sz="4" w:space="0" w:color="00000A"/>
              <w:bottom w:val="single" w:sz="4" w:space="0" w:color="00000A"/>
              <w:insideH w:val="single" w:sz="4" w:space="0" w:color="00000A"/>
              <w:right w:val="nil"/>
              <w:insideV w:val="nil"/>
            </w:tcBorders>
            <w:shd w:fill="FFFFFF" w:val="clear"/>
            <w:tcMar>
              <w:left w:w="8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Booleana</w:t>
            </w:r>
          </w:p>
        </w:tc>
      </w:tr>
      <w:tr>
        <w:trPr>
          <w:trHeight w:val="251" w:hRule="atLeast"/>
          <w:cantSplit w:val="false"/>
        </w:trPr>
        <w:tc>
          <w:tcPr>
            <w:tcW w:w="1946" w:type="dxa"/>
            <w:vMerge w:val="continue"/>
            <w:tcBorders>
              <w:top w:val="single" w:sz="4" w:space="0" w:color="00000A"/>
              <w:left w:val="nil"/>
              <w:bottom w:val="single" w:sz="18" w:space="0" w:color="00000A"/>
              <w:insideH w:val="single" w:sz="18" w:space="0" w:color="00000A"/>
              <w:right w:val="single" w:sz="4" w:space="0" w:color="00000A"/>
              <w:insideV w:val="single" w:sz="4" w:space="0" w:color="00000A"/>
            </w:tcBorders>
            <w:shd w:fill="FFFFFF" w:val="clear"/>
          </w:tcPr>
          <w:p>
            <w:pPr>
              <w:pStyle w:val="Normal"/>
              <w:spacing w:before="0" w:after="0"/>
              <w:rPr>
                <w:rFonts w:ascii="Times New Roman" w:hAnsi="Times New Roman"/>
                <w:sz w:val="24"/>
                <w:szCs w:val="24"/>
              </w:rPr>
            </w:pPr>
            <w:r>
              <w:rPr>
                <w:rFonts w:ascii="Times New Roman" w:hAnsi="Times New Roman"/>
                <w:sz w:val="24"/>
                <w:szCs w:val="24"/>
              </w:rPr>
            </w:r>
          </w:p>
        </w:tc>
        <w:tc>
          <w:tcPr>
            <w:tcW w:w="2707" w:type="dxa"/>
            <w:tcBorders>
              <w:top w:val="single" w:sz="4" w:space="0" w:color="00000A"/>
              <w:left w:val="single" w:sz="4" w:space="0" w:color="00000A"/>
              <w:bottom w:val="single" w:sz="18" w:space="0" w:color="00000A"/>
              <w:insideH w:val="single" w:sz="18" w:space="0" w:color="00000A"/>
              <w:right w:val="single" w:sz="4" w:space="0" w:color="00000A"/>
              <w:insideV w:val="single" w:sz="4" w:space="0" w:color="00000A"/>
            </w:tcBorders>
            <w:shd w:fill="FFFFFF" w:val="clear"/>
            <w:tcMar>
              <w:left w:w="8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Quantos km de distância?</w:t>
            </w:r>
          </w:p>
        </w:tc>
        <w:tc>
          <w:tcPr>
            <w:tcW w:w="2268" w:type="dxa"/>
            <w:tcBorders>
              <w:top w:val="single" w:sz="4" w:space="0" w:color="00000A"/>
              <w:left w:val="single" w:sz="4" w:space="0" w:color="00000A"/>
              <w:bottom w:val="single" w:sz="18" w:space="0" w:color="00000A"/>
              <w:insideH w:val="single" w:sz="18" w:space="0" w:color="00000A"/>
              <w:right w:val="single" w:sz="4" w:space="0" w:color="00000A"/>
              <w:insideV w:val="single" w:sz="4" w:space="0" w:color="00000A"/>
            </w:tcBorders>
            <w:shd w:fill="FFFFFF" w:val="clear"/>
            <w:tcMar>
              <w:left w:w="88" w:type="dxa"/>
            </w:tcMar>
          </w:tcPr>
          <w:p>
            <w:pPr>
              <w:pStyle w:val="Normal"/>
              <w:spacing w:before="0" w:after="0"/>
              <w:rPr>
                <w:rFonts w:ascii="Times New Roman" w:hAnsi="Times New Roman"/>
                <w:sz w:val="24"/>
                <w:szCs w:val="24"/>
              </w:rPr>
            </w:pPr>
            <w:r>
              <w:rPr>
                <w:rFonts w:ascii="Times New Roman" w:hAnsi="Times New Roman"/>
                <w:sz w:val="24"/>
                <w:szCs w:val="24"/>
              </w:rPr>
            </w:r>
          </w:p>
        </w:tc>
        <w:tc>
          <w:tcPr>
            <w:tcW w:w="1795" w:type="dxa"/>
            <w:gridSpan w:val="2"/>
            <w:tcBorders>
              <w:top w:val="single" w:sz="4" w:space="0" w:color="00000A"/>
              <w:left w:val="single" w:sz="4" w:space="0" w:color="00000A"/>
              <w:bottom w:val="single" w:sz="18" w:space="0" w:color="00000A"/>
              <w:insideH w:val="single" w:sz="18" w:space="0" w:color="00000A"/>
              <w:right w:val="nil"/>
              <w:insideV w:val="nil"/>
            </w:tcBorders>
            <w:shd w:fill="FFFFFF" w:val="clear"/>
            <w:tcMar>
              <w:left w:w="88" w:type="dxa"/>
            </w:tcMar>
          </w:tcPr>
          <w:p>
            <w:pPr>
              <w:pStyle w:val="Normal"/>
              <w:spacing w:before="0" w:after="0"/>
              <w:rPr>
                <w:rFonts w:cs="Times New Roman" w:ascii="Times New Roman" w:hAnsi="Times New Roman"/>
                <w:sz w:val="24"/>
                <w:szCs w:val="24"/>
              </w:rPr>
            </w:pPr>
            <w:r>
              <w:rPr>
                <w:rFonts w:cs="Times New Roman" w:ascii="Times New Roman" w:hAnsi="Times New Roman"/>
                <w:sz w:val="24"/>
                <w:szCs w:val="24"/>
              </w:rPr>
              <w:t>Real</w:t>
            </w:r>
          </w:p>
        </w:tc>
      </w:tr>
    </w:tbl>
    <w:p>
      <w:pPr>
        <w:pStyle w:val="Normal"/>
        <w:rPr>
          <w:rFonts w:cs="Times New Roman" w:ascii="Times New Roman" w:hAnsi="Times New Roman"/>
          <w:sz w:val="24"/>
          <w:szCs w:val="24"/>
        </w:rPr>
      </w:pPr>
      <w:r>
        <w:rPr>
          <w:rFonts w:cs="Times New Roman" w:ascii="Times New Roman" w:hAnsi="Times New Roman"/>
          <w:b/>
          <w:sz w:val="24"/>
          <w:szCs w:val="24"/>
        </w:rPr>
        <w:t>Fonte:</w:t>
      </w:r>
      <w:r>
        <w:rPr>
          <w:rFonts w:cs="Times New Roman" w:ascii="Times New Roman" w:hAnsi="Times New Roman"/>
          <w:sz w:val="24"/>
          <w:szCs w:val="24"/>
        </w:rPr>
        <w:t xml:space="preserve"> Os autores.</w:t>
      </w:r>
    </w:p>
    <w:p>
      <w:pPr>
        <w:pStyle w:val="ListParagraph"/>
        <w:spacing w:lineRule="auto" w:line="480"/>
        <w:ind w:left="0" w:right="0" w:hanging="0"/>
        <w:jc w:val="both"/>
        <w:rPr>
          <w:rFonts w:cs="Times New Roman" w:ascii="Times New Roman" w:hAnsi="Times New Roman"/>
          <w:sz w:val="24"/>
          <w:szCs w:val="24"/>
        </w:rPr>
      </w:pPr>
      <w:r>
        <w:rPr>
          <w:rFonts w:cs="Times New Roman" w:ascii="Times New Roman" w:hAnsi="Times New Roman"/>
          <w:sz w:val="24"/>
          <w:szCs w:val="24"/>
        </w:rPr>
        <w:t>5. TRABALHOS CORRELATOS</w:t>
      </w:r>
    </w:p>
    <w:p>
      <w:pPr>
        <w:pStyle w:val="Normal"/>
        <w:spacing w:lineRule="auto" w:line="480"/>
        <w:rPr>
          <w:rFonts w:cs="Times New Roman" w:ascii="Times New Roman" w:hAnsi="Times New Roman"/>
          <w:sz w:val="24"/>
          <w:szCs w:val="24"/>
        </w:rPr>
      </w:pPr>
      <w:r>
        <w:rPr>
          <w:rFonts w:cs="Times New Roman" w:ascii="Times New Roman" w:hAnsi="Times New Roman"/>
          <w:sz w:val="24"/>
          <w:szCs w:val="24"/>
        </w:rPr>
        <w:t xml:space="preserve">A georrastreabilidade foi aplicada em diversos projetos de software, com o intuito de vincular coordenadas geográficas (x, y) a todas as informações de rastreabilidade. O Teleparc, Centro de Geomática Europeia, trabalha com processos de integração da rastreabilidade com a geoinformação, disponibilizando ferramentas de tecnologia de informação inovadoras para as comunidades rurais superarem seus desafios. Esse centro supervisionou a realização dos Projetos </w:t>
      </w:r>
      <w:r>
        <w:rPr>
          <w:rFonts w:cs="Times New Roman" w:ascii="Times New Roman" w:hAnsi="Times New Roman"/>
          <w:b w:val="false"/>
          <w:bCs w:val="false"/>
          <w:sz w:val="24"/>
          <w:szCs w:val="24"/>
        </w:rPr>
        <w:t xml:space="preserve">GeoTraceAgri </w:t>
      </w:r>
      <w:r>
        <w:rPr>
          <w:rFonts w:cs="Times New Roman" w:ascii="Times New Roman" w:hAnsi="Times New Roman"/>
          <w:b w:val="false"/>
          <w:bCs w:val="false"/>
          <w:sz w:val="24"/>
          <w:szCs w:val="24"/>
        </w:rPr>
        <w:t xml:space="preserve">(DEBORD </w:t>
      </w:r>
      <w:r>
        <w:rPr>
          <w:rFonts w:cs="Times New Roman" w:ascii="Times New Roman" w:hAnsi="Times New Roman"/>
          <w:b w:val="false"/>
          <w:bCs w:val="false"/>
          <w:i/>
          <w:iCs/>
          <w:sz w:val="24"/>
          <w:szCs w:val="24"/>
        </w:rPr>
        <w:t>et.al.</w:t>
      </w:r>
      <w:r>
        <w:rPr>
          <w:rFonts w:cs="Times New Roman" w:ascii="Times New Roman" w:hAnsi="Times New Roman"/>
          <w:b w:val="false"/>
          <w:bCs w:val="false"/>
          <w:sz w:val="24"/>
          <w:szCs w:val="24"/>
        </w:rPr>
        <w:t>, 2008)</w:t>
      </w:r>
      <w:r>
        <w:rPr>
          <w:rFonts w:cs="Times New Roman" w:ascii="Times New Roman" w:hAnsi="Times New Roman"/>
          <w:b w:val="false"/>
          <w:bCs w:val="false"/>
          <w:sz w:val="24"/>
          <w:szCs w:val="24"/>
        </w:rPr>
        <w:t xml:space="preserve"> </w:t>
      </w:r>
      <w:r>
        <w:rPr>
          <w:rFonts w:cs="Times New Roman" w:ascii="Times New Roman" w:hAnsi="Times New Roman"/>
          <w:sz w:val="24"/>
          <w:szCs w:val="24"/>
        </w:rPr>
        <w:t xml:space="preserve">, GTIS CAP </w:t>
      </w:r>
      <w:r>
        <w:rPr>
          <w:rFonts w:cs="Times New Roman" w:ascii="Times New Roman" w:hAnsi="Times New Roman"/>
          <w:sz w:val="24"/>
          <w:szCs w:val="24"/>
        </w:rPr>
        <w:t xml:space="preserve">(DEBORD </w:t>
      </w:r>
      <w:r>
        <w:rPr>
          <w:rFonts w:cs="Times New Roman" w:ascii="Times New Roman" w:hAnsi="Times New Roman"/>
          <w:i/>
          <w:iCs/>
          <w:sz w:val="24"/>
          <w:szCs w:val="24"/>
        </w:rPr>
        <w:t>et.al.</w:t>
      </w:r>
      <w:r>
        <w:rPr>
          <w:rFonts w:cs="Times New Roman" w:ascii="Times New Roman" w:hAnsi="Times New Roman"/>
          <w:sz w:val="24"/>
          <w:szCs w:val="24"/>
        </w:rPr>
        <w:t>, 2008)</w:t>
      </w:r>
      <w:r>
        <w:rPr>
          <w:rFonts w:cs="Times New Roman" w:ascii="Times New Roman" w:hAnsi="Times New Roman"/>
          <w:sz w:val="24"/>
          <w:szCs w:val="24"/>
        </w:rPr>
        <w:t xml:space="preserve">, GeoWine </w:t>
      </w:r>
      <w:r>
        <w:rPr>
          <w:rFonts w:ascii="Times New Roman" w:hAnsi="Times New Roman"/>
          <w:b w:val="false"/>
          <w:i w:val="false"/>
          <w:caps w:val="false"/>
          <w:smallCaps w:val="false"/>
          <w:position w:val="0"/>
          <w:sz w:val="24"/>
          <w:sz w:val="24"/>
          <w:szCs w:val="24"/>
          <w:u w:val="none"/>
          <w:vertAlign w:val="baseline"/>
        </w:rPr>
        <w:t>(GEOWINE, 2008)</w:t>
      </w:r>
      <w:r>
        <w:rPr>
          <w:rFonts w:cs="Times New Roman" w:ascii="Times New Roman" w:hAnsi="Times New Roman"/>
          <w:sz w:val="24"/>
          <w:szCs w:val="24"/>
        </w:rPr>
        <w:t xml:space="preserve">e Agri Teleparc  </w:t>
      </w:r>
      <w:r>
        <w:rPr>
          <w:rFonts w:cs="Times New Roman" w:ascii="Times New Roman" w:hAnsi="Times New Roman"/>
          <w:sz w:val="24"/>
          <w:szCs w:val="24"/>
        </w:rPr>
        <w:t>(TELEPARC, 2016)</w:t>
      </w:r>
      <w:r>
        <w:rPr>
          <w:rFonts w:cs="Times New Roman" w:ascii="Times New Roman" w:hAnsi="Times New Roman"/>
          <w:sz w:val="24"/>
          <w:szCs w:val="24"/>
        </w:rPr>
        <w:t>, OTAG (</w:t>
      </w:r>
      <w:r>
        <w:rPr>
          <w:rFonts w:cs="Times New Roman" w:ascii="Times New Roman" w:hAnsi="Times New Roman"/>
          <w:color w:val="800000"/>
          <w:sz w:val="24"/>
          <w:szCs w:val="24"/>
        </w:rPr>
        <w:t>OTAG, 2008</w:t>
      </w:r>
      <w:r>
        <w:rPr>
          <w:rFonts w:cs="Times New Roman" w:ascii="Times New Roman" w:hAnsi="Times New Roman"/>
          <w:sz w:val="24"/>
          <w:szCs w:val="24"/>
        </w:rPr>
        <w:t>) e GeoRastro (</w:t>
      </w:r>
      <w:r>
        <w:rPr>
          <w:rFonts w:cs="Times New Roman" w:ascii="Times New Roman" w:hAnsi="Times New Roman"/>
          <w:color w:val="800000"/>
          <w:sz w:val="24"/>
          <w:szCs w:val="24"/>
        </w:rPr>
        <w:t>EMBRAPA, 2014</w:t>
      </w:r>
      <w:r>
        <w:rPr>
          <w:rFonts w:cs="Times New Roman" w:ascii="Times New Roman" w:hAnsi="Times New Roman"/>
          <w:sz w:val="24"/>
          <w:szCs w:val="24"/>
        </w:rPr>
        <w:t>).</w:t>
      </w:r>
    </w:p>
    <w:p>
      <w:pPr>
        <w:pStyle w:val="Normal"/>
        <w:spacing w:lineRule="auto" w:line="360" w:before="0" w:after="0"/>
        <w:ind w:left="29" w:right="0" w:hanging="0"/>
        <w:jc w:val="both"/>
        <w:rPr>
          <w:rFonts w:cs="Times New Roman" w:ascii="Times New Roman" w:hAnsi="Times New Roman"/>
          <w:sz w:val="24"/>
          <w:szCs w:val="24"/>
        </w:rPr>
      </w:pPr>
      <w:r>
        <w:rPr>
          <w:rFonts w:cs="Times New Roman" w:ascii="Times New Roman" w:hAnsi="Times New Roman"/>
          <w:sz w:val="24"/>
          <w:szCs w:val="24"/>
        </w:rPr>
        <w:t>5.1. GeoTraceAgri</w:t>
      </w:r>
    </w:p>
    <w:p>
      <w:pPr>
        <w:pStyle w:val="Normal"/>
        <w:spacing w:lineRule="auto" w:line="480" w:before="0" w:after="0"/>
        <w:ind w:left="29" w:right="0" w:hanging="0"/>
        <w:jc w:val="both"/>
        <w:rPr>
          <w:rFonts w:cs="Times New Roman" w:ascii="Times New Roman" w:hAnsi="Times New Roman"/>
          <w:sz w:val="24"/>
          <w:szCs w:val="24"/>
        </w:rPr>
      </w:pPr>
      <w:r>
        <w:rPr>
          <w:rFonts w:cs="Times New Roman" w:ascii="Times New Roman" w:hAnsi="Times New Roman"/>
          <w:sz w:val="24"/>
          <w:szCs w:val="24"/>
        </w:rPr>
        <w:t xml:space="preserve">O projeto GeoTraceAgri definiu indicadores para a rastreabilidade geográfica para a produção integrada de culturas, em campos de vinho e cereais, considerando escalas de referência espacial, tais como a parcela agrícola, o campo, a bacia hidrográfica e a área de rótulo de origem controlada. </w:t>
      </w:r>
    </w:p>
    <w:p>
      <w:pPr>
        <w:pStyle w:val="Normal"/>
        <w:spacing w:lineRule="auto" w:line="480" w:before="0" w:after="0"/>
        <w:ind w:left="29" w:right="0" w:hanging="0"/>
        <w:jc w:val="both"/>
        <w:rPr>
          <w:rFonts w:cs="Times New Roman" w:ascii="Times New Roman" w:hAnsi="Times New Roman"/>
          <w:sz w:val="24"/>
          <w:szCs w:val="24"/>
        </w:rPr>
      </w:pPr>
      <w:r>
        <w:rPr>
          <w:rFonts w:cs="Times New Roman" w:ascii="Times New Roman" w:hAnsi="Times New Roman"/>
          <w:sz w:val="24"/>
          <w:szCs w:val="24"/>
        </w:rPr>
        <w:t>Um quadro de referência geomática foi criado, para a rastreabilidade agrícola, para cada produção piloto, integrada de culturas. A infraestrutura de suporte aos dados foi definida, acessível via Web. A avaliação e a validação da Plataforma GeoTraceAgri foi realizada pela aplicação em grupos de usuários. Essa plataforma contribuiu para a realização da georrastreabilidade, visando associar informações de natureza geográfica aos dados tradicionais de rastreabilidade, além de apoiar a agricultura e a promoção sustentável do território.</w:t>
      </w:r>
    </w:p>
    <w:p>
      <w:pPr>
        <w:pStyle w:val="Normal"/>
        <w:spacing w:lineRule="auto" w:line="480" w:before="0" w:after="0"/>
        <w:ind w:left="29" w:right="0" w:hanging="0"/>
        <w:jc w:val="both"/>
        <w:rPr>
          <w:rFonts w:ascii="Times New Roman" w:hAnsi="Times New Roman"/>
          <w:sz w:val="24"/>
          <w:szCs w:val="24"/>
        </w:rPr>
      </w:pPr>
      <w:r>
        <w:rPr>
          <w:rFonts w:ascii="Times New Roman" w:hAnsi="Times New Roman"/>
          <w:sz w:val="24"/>
          <w:szCs w:val="24"/>
        </w:rPr>
      </w:r>
    </w:p>
    <w:p>
      <w:pPr>
        <w:pStyle w:val="Normal"/>
        <w:spacing w:lineRule="auto" w:line="480" w:before="0" w:after="0"/>
        <w:ind w:left="29" w:right="0" w:hanging="0"/>
        <w:jc w:val="both"/>
        <w:rPr>
          <w:rFonts w:cs="Times New Roman" w:ascii="Times New Roman" w:hAnsi="Times New Roman"/>
          <w:sz w:val="24"/>
          <w:szCs w:val="24"/>
        </w:rPr>
      </w:pPr>
      <w:r>
        <w:rPr>
          <w:rFonts w:cs="Times New Roman" w:ascii="Times New Roman" w:hAnsi="Times New Roman"/>
          <w:sz w:val="24"/>
          <w:szCs w:val="24"/>
        </w:rPr>
        <w:t xml:space="preserve">5.2 GTIS CAP </w:t>
      </w:r>
    </w:p>
    <w:p>
      <w:pPr>
        <w:pStyle w:val="Normal"/>
        <w:spacing w:lineRule="auto" w:line="480" w:before="0" w:after="0"/>
        <w:ind w:left="29" w:right="0" w:hanging="0"/>
        <w:jc w:val="both"/>
        <w:rPr>
          <w:rFonts w:cs="Times New Roman" w:ascii="Times New Roman" w:hAnsi="Times New Roman"/>
          <w:sz w:val="24"/>
          <w:szCs w:val="24"/>
        </w:rPr>
      </w:pPr>
      <w:r>
        <w:rPr>
          <w:rFonts w:cs="Times New Roman" w:ascii="Times New Roman" w:hAnsi="Times New Roman"/>
          <w:sz w:val="24"/>
          <w:szCs w:val="24"/>
        </w:rPr>
        <w:t xml:space="preserve">O GTIS CAP, Sistema Integrado Georastreabilidade para Política Agrícola, teve por finalidade integrar sistemas de georastreabilidade para atender aos requisitos de gestão, de acompanhamento e de controle da </w:t>
      </w:r>
      <w:r>
        <w:rPr>
          <w:rFonts w:cs="Times New Roman" w:ascii="Times New Roman" w:hAnsi="Times New Roman"/>
          <w:color w:val="000000"/>
          <w:sz w:val="24"/>
          <w:szCs w:val="24"/>
        </w:rPr>
        <w:t xml:space="preserve">CAP - </w:t>
      </w:r>
      <w:r>
        <w:rPr>
          <w:rFonts w:cs="Times New Roman" w:ascii="Times New Roman" w:hAnsi="Times New Roman"/>
          <w:b w:val="false"/>
          <w:bCs w:val="false"/>
          <w:color w:val="000000"/>
          <w:sz w:val="24"/>
          <w:szCs w:val="24"/>
        </w:rPr>
        <w:t>Política</w:t>
      </w:r>
      <w:r>
        <w:rPr>
          <w:rFonts w:cs="Times New Roman" w:ascii="Times New Roman" w:hAnsi="Times New Roman"/>
          <w:color w:val="000000"/>
          <w:sz w:val="24"/>
          <w:szCs w:val="24"/>
        </w:rPr>
        <w:t xml:space="preserve"> Agrícola Comum</w:t>
      </w:r>
      <w:r>
        <w:rPr>
          <w:rFonts w:cs="Times New Roman" w:ascii="Times New Roman" w:hAnsi="Times New Roman"/>
          <w:sz w:val="24"/>
          <w:szCs w:val="24"/>
        </w:rPr>
        <w:t xml:space="preserve">, possibilitando aos usuários valor agregado na gestão de seus produtos. </w:t>
      </w:r>
    </w:p>
    <w:p>
      <w:pPr>
        <w:pStyle w:val="Normal"/>
        <w:spacing w:lineRule="auto" w:line="480" w:before="0" w:after="0"/>
        <w:ind w:left="29" w:right="0" w:hanging="0"/>
        <w:jc w:val="both"/>
        <w:rPr>
          <w:rFonts w:cs="Times New Roman" w:ascii="Times New Roman" w:hAnsi="Times New Roman"/>
          <w:color w:val="000000"/>
          <w:sz w:val="24"/>
          <w:szCs w:val="24"/>
        </w:rPr>
      </w:pPr>
      <w:r>
        <w:rPr>
          <w:rFonts w:cs="Times New Roman" w:ascii="Times New Roman" w:hAnsi="Times New Roman"/>
          <w:sz w:val="24"/>
          <w:szCs w:val="24"/>
        </w:rPr>
        <w:t>O sistema é capaz de facilitar o acesso às informações de georastreabilidade, assegurando maior eficiência na verificação e na conformidade das boas práticas agrícolas, de acordo com as recomendações d</w:t>
      </w:r>
      <w:r>
        <w:rPr>
          <w:rFonts w:cs="Times New Roman" w:ascii="Times New Roman" w:hAnsi="Times New Roman"/>
          <w:color w:val="000000"/>
          <w:sz w:val="24"/>
          <w:szCs w:val="24"/>
        </w:rPr>
        <w:t>a CAP - Política Agrícola Comum.</w:t>
      </w:r>
    </w:p>
    <w:p>
      <w:pPr>
        <w:pStyle w:val="Normal"/>
        <w:spacing w:lineRule="auto" w:line="480" w:before="0" w:after="0"/>
        <w:ind w:left="29" w:right="0" w:hanging="0"/>
        <w:jc w:val="both"/>
        <w:rPr>
          <w:rFonts w:ascii="Times New Roman" w:hAnsi="Times New Roman"/>
          <w:sz w:val="24"/>
          <w:szCs w:val="24"/>
        </w:rPr>
      </w:pPr>
      <w:r>
        <w:rPr>
          <w:rFonts w:ascii="Times New Roman" w:hAnsi="Times New Roman"/>
          <w:sz w:val="24"/>
          <w:szCs w:val="24"/>
        </w:rPr>
      </w:r>
    </w:p>
    <w:p>
      <w:pPr>
        <w:pStyle w:val="Normal"/>
        <w:spacing w:lineRule="auto" w:line="480" w:before="0" w:after="0"/>
        <w:ind w:left="29" w:right="0" w:hanging="0"/>
        <w:jc w:val="both"/>
        <w:rPr>
          <w:rFonts w:cs="Times New Roman" w:ascii="Times New Roman" w:hAnsi="Times New Roman"/>
          <w:sz w:val="24"/>
          <w:szCs w:val="24"/>
        </w:rPr>
      </w:pPr>
      <w:r>
        <w:rPr>
          <w:rFonts w:cs="Times New Roman" w:ascii="Times New Roman" w:hAnsi="Times New Roman"/>
          <w:sz w:val="24"/>
          <w:szCs w:val="24"/>
        </w:rPr>
        <w:t>5.3 GeoWine</w:t>
      </w:r>
    </w:p>
    <w:p>
      <w:pPr>
        <w:pStyle w:val="Normal"/>
        <w:tabs>
          <w:tab w:val="left" w:pos="709" w:leader="none"/>
        </w:tabs>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O GeoWine antecipou as diretivas da Comissão Europeia relativas a vinhos, tais como melhorar a qualidade, reformar e simplificar a rotulagem de garrafas, prevenir a falsificação de vinho em determinados países e desenvolver parceria entre as empresas de pesquisa. O Projeto GeoWine desenvolveu um sistema georastreável e de autenticação para vinho, propiciando aos produtores uma ferramenta para agregar valor ao produto. </w:t>
      </w:r>
    </w:p>
    <w:p>
      <w:pPr>
        <w:pStyle w:val="Normal"/>
        <w:tabs>
          <w:tab w:val="left" w:pos="709" w:leader="none"/>
        </w:tabs>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O GeoWine disponibiliza informações inerentes ao ambiente de produção, dados de rastreabilidade e dados analíticos e de aplicações específicas, permitindo o acesso rápido aos dados multidisciplinares de diferentes fontes, tais como em administrações regional e nacional, instituições de pesquisa, serviços públicos e em produtores e suas associações. </w:t>
      </w:r>
    </w:p>
    <w:p>
      <w:pPr>
        <w:pStyle w:val="Normal"/>
        <w:tabs>
          <w:tab w:val="left" w:pos="709" w:leader="none"/>
        </w:tabs>
        <w:spacing w:lineRule="auto" w:line="480" w:before="0" w:after="0"/>
        <w:jc w:val="both"/>
        <w:rPr>
          <w:rFonts w:cs="Times New Roman" w:ascii="Times New Roman" w:hAnsi="Times New Roman"/>
          <w:color w:val="000000"/>
          <w:sz w:val="24"/>
          <w:szCs w:val="24"/>
        </w:rPr>
      </w:pPr>
      <w:r>
        <w:rPr>
          <w:rFonts w:cs="Times New Roman" w:ascii="Times New Roman" w:hAnsi="Times New Roman"/>
          <w:sz w:val="24"/>
          <w:szCs w:val="24"/>
        </w:rPr>
        <w:t xml:space="preserve">A plataforma permite acesso aos dados e às informações necessárias, tais como o cálculo de geoindicadores </w:t>
      </w:r>
      <w:r>
        <w:rPr>
          <w:rFonts w:cs="Times New Roman" w:ascii="Times New Roman" w:hAnsi="Times New Roman"/>
          <w:color w:val="000000"/>
          <w:sz w:val="24"/>
          <w:szCs w:val="24"/>
        </w:rPr>
        <w:t xml:space="preserve">que permite dependendo, por exemplo, da altitude das parcelas, a sua inclinação ou a tipologia do seu solo, o computador </w:t>
      </w:r>
      <w:r>
        <w:rPr>
          <w:rFonts w:cs="Times New Roman" w:ascii="Times New Roman" w:hAnsi="Times New Roman"/>
          <w:color w:val="FF3333"/>
          <w:sz w:val="24"/>
          <w:szCs w:val="24"/>
        </w:rPr>
        <w:t xml:space="preserve">apontar </w:t>
      </w:r>
      <w:r>
        <w:rPr>
          <w:rFonts w:cs="Times New Roman" w:ascii="Times New Roman" w:hAnsi="Times New Roman"/>
          <w:color w:val="000000"/>
          <w:sz w:val="24"/>
          <w:szCs w:val="24"/>
        </w:rPr>
        <w:t xml:space="preserve">se a uva está se deslocando para um vinho de alta qualidade ou de outra para vinhos brancos ou vermelhos, além do compartilhamento de serviços de infraestrutura de TI, de forma padronizada entre parceiros </w:t>
      </w:r>
    </w:p>
    <w:p>
      <w:pPr>
        <w:pStyle w:val="Normal"/>
        <w:tabs>
          <w:tab w:val="left" w:pos="709" w:leader="none"/>
        </w:tabs>
        <w:spacing w:lineRule="auto" w:line="480" w:before="0" w:after="0"/>
        <w:jc w:val="both"/>
        <w:rPr>
          <w:rFonts w:ascii="Times New Roman" w:hAnsi="Times New Roman"/>
          <w:sz w:val="24"/>
          <w:szCs w:val="24"/>
        </w:rPr>
      </w:pPr>
      <w:r>
        <w:rPr>
          <w:rFonts w:ascii="Times New Roman" w:hAnsi="Times New Roman"/>
          <w:sz w:val="24"/>
          <w:szCs w:val="24"/>
        </w:rPr>
      </w:r>
    </w:p>
    <w:p>
      <w:pPr>
        <w:pStyle w:val="Normal"/>
        <w:spacing w:lineRule="auto" w:line="480" w:before="0" w:after="0"/>
        <w:ind w:left="29" w:right="0" w:hanging="0"/>
        <w:jc w:val="both"/>
        <w:rPr>
          <w:rFonts w:cs="Times New Roman" w:ascii="Times New Roman" w:hAnsi="Times New Roman"/>
          <w:sz w:val="24"/>
          <w:szCs w:val="24"/>
        </w:rPr>
      </w:pPr>
      <w:r>
        <w:rPr>
          <w:rFonts w:cs="Times New Roman" w:ascii="Times New Roman" w:hAnsi="Times New Roman"/>
          <w:sz w:val="24"/>
          <w:szCs w:val="24"/>
        </w:rPr>
        <w:t>5.4 Agri Teleparc</w:t>
      </w:r>
    </w:p>
    <w:p>
      <w:pPr>
        <w:pStyle w:val="Normal"/>
        <w:spacing w:lineRule="auto" w:line="480" w:before="0" w:after="0"/>
        <w:ind w:left="29" w:right="0" w:hanging="0"/>
        <w:jc w:val="both"/>
        <w:rPr>
          <w:rFonts w:cs="Times New Roman" w:ascii="Times New Roman" w:hAnsi="Times New Roman"/>
          <w:sz w:val="24"/>
          <w:szCs w:val="24"/>
        </w:rPr>
      </w:pPr>
      <w:r>
        <w:rPr>
          <w:rFonts w:cs="Times New Roman" w:ascii="Times New Roman" w:hAnsi="Times New Roman"/>
          <w:sz w:val="24"/>
          <w:szCs w:val="24"/>
        </w:rPr>
        <w:t>Agri Teleparc é uma plataforma aberta, com finalidade de coletar dados de georastreabilidade, permitindo a transferência de informações de empresas e serviços de acolhimento, nos domínios da agricultura, agroalimentar, proteção ambiental e desenvolvimento sustentável de zonas rurais.</w:t>
      </w:r>
    </w:p>
    <w:p>
      <w:pPr>
        <w:pStyle w:val="Normal"/>
        <w:spacing w:lineRule="auto" w:line="480" w:before="0" w:after="0"/>
        <w:ind w:left="29" w:right="0" w:hanging="0"/>
        <w:jc w:val="both"/>
        <w:rPr>
          <w:rFonts w:cs="Times New Roman" w:ascii="Times New Roman" w:hAnsi="Times New Roman"/>
          <w:sz w:val="24"/>
          <w:szCs w:val="24"/>
        </w:rPr>
      </w:pPr>
      <w:r>
        <w:rPr>
          <w:rFonts w:cs="Times New Roman" w:ascii="Times New Roman" w:hAnsi="Times New Roman"/>
          <w:sz w:val="24"/>
          <w:szCs w:val="24"/>
        </w:rPr>
      </w:r>
    </w:p>
    <w:p>
      <w:pPr>
        <w:pStyle w:val="Normal"/>
        <w:tabs>
          <w:tab w:val="left" w:pos="709" w:leader="none"/>
        </w:tabs>
        <w:spacing w:lineRule="auto" w:line="480" w:before="0" w:after="0"/>
        <w:ind w:left="29" w:right="0" w:hanging="0"/>
        <w:jc w:val="both"/>
        <w:rPr>
          <w:rFonts w:cs="Times New Roman" w:ascii="Times New Roman" w:hAnsi="Times New Roman"/>
          <w:sz w:val="24"/>
          <w:szCs w:val="24"/>
        </w:rPr>
      </w:pPr>
      <w:r>
        <w:rPr>
          <w:rFonts w:cs="Times New Roman" w:ascii="Times New Roman" w:hAnsi="Times New Roman"/>
          <w:sz w:val="24"/>
          <w:szCs w:val="24"/>
        </w:rPr>
        <w:t xml:space="preserve">5.5. Projeto OTAG </w:t>
      </w:r>
    </w:p>
    <w:p>
      <w:pPr>
        <w:pStyle w:val="Normal"/>
        <w:tabs>
          <w:tab w:val="left" w:pos="709" w:leader="none"/>
        </w:tabs>
        <w:spacing w:lineRule="auto" w:line="480" w:before="0" w:after="0"/>
        <w:ind w:left="29" w:right="0" w:hanging="0"/>
        <w:jc w:val="both"/>
        <w:rPr>
          <w:rFonts w:cs="Times New Roman" w:ascii="Times New Roman" w:hAnsi="Times New Roman"/>
          <w:sz w:val="24"/>
          <w:szCs w:val="24"/>
        </w:rPr>
      </w:pPr>
      <w:r>
        <w:rPr>
          <w:rFonts w:cs="Times New Roman" w:ascii="Times New Roman" w:hAnsi="Times New Roman"/>
          <w:sz w:val="24"/>
          <w:szCs w:val="24"/>
        </w:rPr>
        <w:t xml:space="preserve">O Projeto </w:t>
      </w:r>
      <w:r>
        <w:rPr>
          <w:rFonts w:cs="Times New Roman" w:ascii="Times New Roman" w:hAnsi="Times New Roman"/>
          <w:i/>
          <w:sz w:val="24"/>
          <w:szCs w:val="24"/>
        </w:rPr>
        <w:t>OTAG - Operational Management and Geodecisional Prototype to Track and Trace Agricultural Production</w:t>
      </w:r>
      <w:r>
        <w:rPr>
          <w:rFonts w:cs="Times New Roman" w:ascii="Times New Roman" w:hAnsi="Times New Roman"/>
          <w:sz w:val="24"/>
          <w:szCs w:val="24"/>
        </w:rPr>
        <w:t xml:space="preserve"> é um protótipo de geodecisão para rastrear a produção agropecuária, utilizando equipamentos eletrônicos, com tecnologias de georeferencimento, na cadeia de bovino de corte, assim como na aquisição, armazenamento e análise dos dados da movimentação.</w:t>
      </w:r>
    </w:p>
    <w:p>
      <w:pPr>
        <w:pStyle w:val="Normal"/>
        <w:tabs>
          <w:tab w:val="left" w:pos="709" w:leader="none"/>
        </w:tabs>
        <w:spacing w:lineRule="auto" w:line="480" w:before="0" w:after="0"/>
        <w:ind w:left="29" w:right="0" w:hanging="0"/>
        <w:jc w:val="both"/>
        <w:rPr>
          <w:rFonts w:ascii="Times New Roman" w:hAnsi="Times New Roman"/>
          <w:sz w:val="24"/>
          <w:szCs w:val="24"/>
        </w:rPr>
      </w:pPr>
      <w:r>
        <w:rPr>
          <w:rFonts w:ascii="Times New Roman" w:hAnsi="Times New Roman"/>
          <w:sz w:val="24"/>
          <w:szCs w:val="24"/>
        </w:rPr>
      </w:r>
    </w:p>
    <w:p>
      <w:pPr>
        <w:pStyle w:val="Normal"/>
        <w:tabs>
          <w:tab w:val="left" w:pos="709" w:leader="none"/>
        </w:tabs>
        <w:spacing w:lineRule="auto" w:line="480" w:before="0" w:after="0"/>
        <w:ind w:left="29" w:right="0" w:hanging="0"/>
        <w:jc w:val="both"/>
        <w:rPr>
          <w:rFonts w:cs="Times New Roman" w:ascii="Times New Roman" w:hAnsi="Times New Roman"/>
          <w:sz w:val="24"/>
          <w:szCs w:val="24"/>
        </w:rPr>
      </w:pPr>
      <w:r>
        <w:rPr>
          <w:rFonts w:cs="Times New Roman" w:ascii="Times New Roman" w:hAnsi="Times New Roman"/>
          <w:sz w:val="24"/>
          <w:szCs w:val="24"/>
        </w:rPr>
        <w:t>5.6 Georastro</w:t>
      </w:r>
    </w:p>
    <w:p>
      <w:pPr>
        <w:pStyle w:val="Normal"/>
        <w:tabs>
          <w:tab w:val="left" w:pos="709" w:leader="none"/>
        </w:tabs>
        <w:spacing w:lineRule="auto" w:line="480" w:before="0" w:after="0"/>
        <w:ind w:left="29" w:right="0" w:hanging="0"/>
        <w:jc w:val="both"/>
        <w:rPr>
          <w:rFonts w:cs="Times New Roman" w:ascii="Times New Roman" w:hAnsi="Times New Roman"/>
          <w:sz w:val="24"/>
          <w:szCs w:val="24"/>
        </w:rPr>
      </w:pPr>
      <w:r>
        <w:rPr>
          <w:rFonts w:cs="Times New Roman" w:ascii="Times New Roman" w:hAnsi="Times New Roman"/>
          <w:sz w:val="24"/>
          <w:szCs w:val="24"/>
        </w:rPr>
        <w:t>Com base no Protótipo OTAG, foi desenvolvido o Software GeoRastro, melhorando o uso de geoinformação, métodos e mecanismos inovadores, e economicamente viáveis, capazes de registrar os dados de origem e produção animal, com eficiência e acurácia.</w:t>
      </w:r>
    </w:p>
    <w:p>
      <w:pPr>
        <w:pStyle w:val="Normal"/>
        <w:tabs>
          <w:tab w:val="left" w:pos="709" w:leader="none"/>
        </w:tabs>
        <w:spacing w:lineRule="auto" w:line="480" w:before="0" w:after="0"/>
        <w:ind w:left="29" w:right="0" w:hanging="0"/>
        <w:jc w:val="both"/>
        <w:rPr>
          <w:rFonts w:cs="Times New Roman" w:ascii="Times New Roman" w:hAnsi="Times New Roman"/>
          <w:sz w:val="24"/>
          <w:szCs w:val="24"/>
        </w:rPr>
      </w:pPr>
      <w:r>
        <w:rPr>
          <w:rFonts w:cs="Times New Roman" w:ascii="Times New Roman" w:hAnsi="Times New Roman"/>
          <w:sz w:val="24"/>
          <w:szCs w:val="24"/>
        </w:rPr>
      </w:r>
    </w:p>
    <w:p>
      <w:pPr>
        <w:pStyle w:val="Normal"/>
        <w:tabs>
          <w:tab w:val="left" w:pos="709" w:leader="none"/>
        </w:tabs>
        <w:spacing w:lineRule="auto" w:line="480" w:before="0" w:after="0"/>
        <w:ind w:left="29" w:right="0" w:hanging="0"/>
        <w:jc w:val="both"/>
        <w:rPr>
          <w:rFonts w:cs="Times New Roman" w:ascii="Times New Roman" w:hAnsi="Times New Roman"/>
          <w:sz w:val="24"/>
          <w:szCs w:val="24"/>
        </w:rPr>
      </w:pPr>
      <w:r>
        <w:rPr>
          <w:rFonts w:cs="Times New Roman" w:ascii="Times New Roman" w:hAnsi="Times New Roman"/>
          <w:sz w:val="24"/>
          <w:szCs w:val="24"/>
        </w:rPr>
        <w:t>5.7. Tabela Comparativa</w:t>
      </w:r>
    </w:p>
    <w:p>
      <w:pPr>
        <w:pStyle w:val="Normal"/>
        <w:tabs>
          <w:tab w:val="left" w:pos="709" w:leader="none"/>
        </w:tabs>
        <w:spacing w:lineRule="auto" w:line="480" w:before="0" w:after="0"/>
        <w:ind w:left="29" w:right="0" w:hanging="0"/>
        <w:jc w:val="both"/>
        <w:rPr>
          <w:rFonts w:cs="Times New Roman" w:ascii="Times New Roman" w:hAnsi="Times New Roman"/>
          <w:sz w:val="24"/>
          <w:szCs w:val="24"/>
        </w:rPr>
      </w:pPr>
      <w:r>
        <w:rPr>
          <w:rFonts w:cs="Times New Roman" w:ascii="Times New Roman" w:hAnsi="Times New Roman"/>
          <w:sz w:val="24"/>
          <w:szCs w:val="24"/>
        </w:rPr>
      </w:r>
    </w:p>
    <w:p>
      <w:pPr>
        <w:pStyle w:val="ListParagraph"/>
        <w:spacing w:lineRule="auto" w:line="480"/>
        <w:ind w:left="0" w:right="0" w:hanging="0"/>
        <w:jc w:val="both"/>
        <w:rPr>
          <w:rFonts w:cs="Times New Roman" w:ascii="Times New Roman" w:hAnsi="Times New Roman"/>
          <w:sz w:val="24"/>
          <w:szCs w:val="24"/>
        </w:rPr>
      </w:pPr>
      <w:r>
        <w:rPr>
          <w:rFonts w:cs="Times New Roman" w:ascii="Times New Roman" w:hAnsi="Times New Roman"/>
          <w:sz w:val="24"/>
          <w:szCs w:val="24"/>
        </w:rPr>
        <w:t>6. CONCLUSÕES E PERSPECTIVAS FUTURAS</w:t>
      </w:r>
    </w:p>
    <w:p>
      <w:pPr>
        <w:pStyle w:val="ListParagraph"/>
        <w:spacing w:lineRule="auto" w:line="480"/>
        <w:ind w:left="29" w:right="0" w:hanging="0"/>
        <w:jc w:val="both"/>
        <w:rPr>
          <w:rFonts w:cs="Times New Roman" w:ascii="Times New Roman" w:hAnsi="Times New Roman"/>
          <w:sz w:val="24"/>
          <w:szCs w:val="24"/>
        </w:rPr>
      </w:pPr>
      <w:r>
        <w:rPr>
          <w:rFonts w:cs="Times New Roman" w:ascii="Times New Roman" w:hAnsi="Times New Roman"/>
          <w:sz w:val="24"/>
          <w:szCs w:val="24"/>
        </w:rPr>
      </w:r>
    </w:p>
    <w:p>
      <w:pPr>
        <w:pStyle w:val="ListParagraph"/>
        <w:tabs>
          <w:tab w:val="center" w:pos="4268" w:leader="none"/>
        </w:tabs>
        <w:spacing w:lineRule="auto" w:line="480"/>
        <w:ind w:left="29" w:right="0" w:hanging="0"/>
        <w:jc w:val="both"/>
        <w:rPr>
          <w:rFonts w:cs="Times New Roman" w:ascii="Times New Roman" w:hAnsi="Times New Roman"/>
          <w:sz w:val="24"/>
          <w:szCs w:val="24"/>
        </w:rPr>
      </w:pPr>
      <w:r>
        <w:rPr>
          <w:rFonts w:cs="Times New Roman" w:ascii="Times New Roman" w:hAnsi="Times New Roman"/>
          <w:sz w:val="24"/>
          <w:szCs w:val="24"/>
        </w:rPr>
        <w:t>REFERÊNCIAS</w:t>
      </w:r>
    </w:p>
    <w:p>
      <w:pPr>
        <w:sectPr>
          <w:headerReference w:type="default" r:id="rId3"/>
          <w:type w:val="nextPage"/>
          <w:pgSz w:w="11906" w:h="16838"/>
          <w:pgMar w:left="1701" w:right="1698" w:header="1417" w:top="1950" w:footer="0" w:bottom="1417" w:gutter="0"/>
          <w:pgNumType w:fmt="decimal"/>
          <w:formProt w:val="false"/>
          <w:textDirection w:val="lrTb"/>
          <w:docGrid w:type="default" w:linePitch="360" w:charSpace="4294965247"/>
        </w:sectPr>
      </w:pPr>
    </w:p>
    <w:p>
      <w:pPr>
        <w:pStyle w:val="Bibliography1"/>
        <w:jc w:val="both"/>
        <w:rPr>
          <w:b w:val="false"/>
          <w:bCs w:val="false"/>
        </w:rPr>
      </w:pPr>
      <w:r>
        <w:rPr>
          <w:b w:val="false"/>
          <w:bCs w:val="false"/>
        </w:rPr>
        <w:t xml:space="preserve">CÂMARA, G.; MONTEIRO, A. M. V. Conceitos básicos em ciência da geoinformação.Análise espacial de dados geográficos, v. 2, 2004. </w:t>
      </w:r>
    </w:p>
    <w:p>
      <w:pPr>
        <w:pStyle w:val="Bibliography1"/>
        <w:jc w:val="both"/>
        <w:rPr>
          <w:b w:val="false"/>
          <w:bCs w:val="false"/>
        </w:rPr>
      </w:pPr>
      <w:r>
        <w:rPr>
          <w:b w:val="false"/>
          <w:bCs w:val="false"/>
        </w:rPr>
        <w:t xml:space="preserve">DA COSTA, J.; VAZ, M. S. M. G.; VAZ, M. C. S. Geração de QR-Code para rastreabilidade da produção de grãos em dispositivos móveis sem acesso à internet. 2015. </w:t>
      </w:r>
    </w:p>
    <w:p>
      <w:pPr>
        <w:pStyle w:val="Bibliography1"/>
        <w:jc w:val="both"/>
        <w:rPr>
          <w:b w:val="false"/>
          <w:bCs w:val="false"/>
        </w:rPr>
      </w:pPr>
      <w:r>
        <w:rPr>
          <w:b w:val="false"/>
          <w:bCs w:val="false"/>
        </w:rPr>
        <w:t>DEBORD, M. et al. Consumers’ New Demand on Sustainable Traceability. World conference on agricultural information and IT, IAALD AFITA WCCA 2008, Tokyo University of Agriculture, Tokyo, Japan, 24-27 August, 2008. Anais...Tokyo University of Agriculture, 2008Disponível em: &lt;http://www.cabi.org/gara/FullTextPDF/2008/20083298118.pdf&gt;. Acesso em: 4 jan. 2017</w:t>
      </w:r>
    </w:p>
    <w:p>
      <w:pPr>
        <w:pStyle w:val="Bibliography1"/>
        <w:jc w:val="both"/>
        <w:rPr>
          <w:b w:val="false"/>
          <w:bCs w:val="false"/>
        </w:rPr>
      </w:pPr>
      <w:r>
        <w:rPr>
          <w:b w:val="false"/>
          <w:bCs w:val="false"/>
        </w:rPr>
        <w:t xml:space="preserve">EMBRAPA. Projeto internacional de georrastreabilidade participa de Expoagro na Argentina - Portal Embrapa. Disponível em: &lt;https://www.embrapa.br/busca-de-noticias/-/noticia/18117989/projeto-internacional-de-georrastreabilidade-participa-de-expoagro-na-argentina-&gt;. Acesso em: 3 jan. 2017. </w:t>
      </w:r>
    </w:p>
    <w:p>
      <w:pPr>
        <w:pStyle w:val="Bibliography1"/>
        <w:jc w:val="both"/>
        <w:rPr>
          <w:b w:val="false"/>
          <w:bCs w:val="false"/>
        </w:rPr>
      </w:pPr>
      <w:r>
        <w:rPr>
          <w:b w:val="false"/>
          <w:bCs w:val="false"/>
        </w:rPr>
        <w:t xml:space="preserve">GEOWINE. Disponível em: &lt;http://www.geowine.net/&gt;. Acesso em: 4 jan. 2017. </w:t>
      </w:r>
    </w:p>
    <w:p>
      <w:pPr>
        <w:pStyle w:val="Bibliography1"/>
        <w:jc w:val="both"/>
        <w:rPr>
          <w:b w:val="false"/>
          <w:bCs w:val="false"/>
        </w:rPr>
      </w:pPr>
      <w:r>
        <w:rPr>
          <w:b w:val="false"/>
          <w:bCs w:val="false"/>
        </w:rPr>
        <w:t>HUBNER, C.; OLIVEIRA, F. H. Gestão da Geoinformação em Implementações Multiusuários. Congresso Brasileiro de Cadastro Técnico Multifinalitário. UFSC, Florianópolis, 10p. Anais...2008Disponível em: &lt;http://www.geolab.faed.udesc.br/publicacoes/Cleice/cobraco2008_1.pdf&gt;. Acesso em: 4 jan. 2017</w:t>
      </w:r>
    </w:p>
    <w:p>
      <w:pPr>
        <w:pStyle w:val="Bibliography1"/>
        <w:jc w:val="both"/>
        <w:rPr>
          <w:b w:val="false"/>
          <w:bCs w:val="false"/>
        </w:rPr>
      </w:pPr>
      <w:r>
        <w:rPr>
          <w:b w:val="false"/>
          <w:bCs w:val="false"/>
        </w:rPr>
        <w:t xml:space="preserve">JUNIOR, H. L. M. et al. Estudo da Integração da Tecnologia QR-Code com Banco de Dados do Framework RastroGrão. 2012. </w:t>
      </w:r>
    </w:p>
    <w:p>
      <w:pPr>
        <w:pStyle w:val="Bibliography1"/>
        <w:jc w:val="both"/>
        <w:rPr>
          <w:b w:val="false"/>
          <w:bCs w:val="false"/>
        </w:rPr>
      </w:pPr>
      <w:r>
        <w:rPr>
          <w:b w:val="false"/>
          <w:bCs w:val="false"/>
        </w:rPr>
        <w:t xml:space="preserve">SLUTER, C. R.; VAN ELZAKKER, C. P. J. M.; IVÁNOVÁ, I. Requirements elicitation for geo-information solutions. The Cartographic Journal, p. 1–14, 20 jun. 2016. </w:t>
      </w:r>
    </w:p>
    <w:p>
      <w:pPr>
        <w:pStyle w:val="Bibliography1"/>
        <w:jc w:val="both"/>
        <w:rPr>
          <w:b w:val="false"/>
          <w:bCs w:val="false"/>
        </w:rPr>
      </w:pPr>
      <w:r>
        <w:rPr>
          <w:b w:val="false"/>
          <w:bCs w:val="false"/>
        </w:rPr>
        <w:t xml:space="preserve">TELEPARC. Teleparc: Geomatics centre - European Geomatics center of Gers - European projects GeoTraceAgri - Geotraceability. Disponível em: &lt;http://www.teleparc.net/index.php?option=com_projets&amp;task=%20view_projet_tab&amp;id=%2013&amp;%20toc=1&amp;toc_type=%203&amp;toc_val=4&gt;. Acesso em: 3 jan. 2017. </w:t>
      </w:r>
    </w:p>
    <w:p>
      <w:pPr>
        <w:pStyle w:val="Bibliography1"/>
        <w:jc w:val="both"/>
        <w:rPr/>
      </w:pPr>
      <w:r>
        <w:rPr>
          <w:b w:val="false"/>
          <w:bCs w:val="false"/>
        </w:rPr>
        <w:t>VAZ, M. C. S. et al. Geração de QR-Code para Acesso aos Dados Rastreados na Cadeia Produtiva de Grãos. Revista ESPACIOS| Vol. 35 (N</w:t>
      </w:r>
      <w:r>
        <w:rPr>
          <w:b w:val="false"/>
          <w:bCs w:val="false"/>
          <w:vertAlign w:val="superscript"/>
        </w:rPr>
        <w:t>o</w:t>
      </w:r>
      <w:r>
        <w:rPr>
          <w:b w:val="false"/>
          <w:bCs w:val="false"/>
        </w:rPr>
        <w:t xml:space="preserve"> 2) Año 2014, 2014.</w:t>
      </w:r>
      <w:r>
        <w:rPr/>
        <w:t xml:space="preserve"> </w:t>
      </w:r>
    </w:p>
    <w:p>
      <w:pPr>
        <w:sectPr>
          <w:type w:val="continuous"/>
          <w:pgSz w:w="11906" w:h="16838"/>
          <w:pgMar w:left="1701" w:right="1698" w:header="1417" w:top="1950" w:footer="0" w:bottom="1417" w:gutter="0"/>
          <w:formProt w:val="false"/>
          <w:textDirection w:val="lrTb"/>
          <w:docGrid w:type="default" w:linePitch="360" w:charSpace="4294965247"/>
        </w:sectPr>
      </w:pPr>
    </w:p>
    <w:p>
      <w:pPr>
        <w:pStyle w:val="ListParagraph"/>
        <w:tabs>
          <w:tab w:val="center" w:pos="4268" w:leader="none"/>
        </w:tabs>
        <w:spacing w:lineRule="auto" w:line="480"/>
        <w:ind w:left="29" w:right="0" w:hanging="0"/>
        <w:jc w:val="both"/>
        <w:rPr>
          <w:rFonts w:cs="Times New Roman" w:ascii="Times New Roman" w:hAnsi="Times New Roman"/>
          <w:sz w:val="24"/>
          <w:szCs w:val="24"/>
        </w:rPr>
      </w:pPr>
      <w:r>
        <w:rPr>
          <w:rFonts w:cs="Times New Roman" w:ascii="Times New Roman" w:hAnsi="Times New Roman"/>
          <w:sz w:val="24"/>
          <w:szCs w:val="24"/>
        </w:rPr>
        <w:t>–</w:t>
      </w:r>
      <w:r>
        <w:rPr>
          <w:rFonts w:cs="Times New Roman" w:ascii="Times New Roman" w:hAnsi="Times New Roman"/>
          <w:sz w:val="24"/>
          <w:szCs w:val="24"/>
        </w:rPr>
        <w:t>-------------------------------------------------------------------------------------------------</w:t>
        <w:tab/>
      </w:r>
    </w:p>
    <w:p>
      <w:pPr>
        <w:pStyle w:val="ListParagraph"/>
        <w:spacing w:lineRule="auto" w:line="480"/>
        <w:ind w:left="29" w:right="0" w:hanging="0"/>
        <w:jc w:val="both"/>
        <w:rPr>
          <w:rFonts w:cs="Times New Roman" w:ascii="Times New Roman" w:hAnsi="Times New Roman"/>
          <w:color w:val="FF0000"/>
          <w:sz w:val="24"/>
          <w:szCs w:val="24"/>
        </w:rPr>
      </w:pPr>
      <w:r>
        <w:rPr>
          <w:rFonts w:cs="Times New Roman" w:ascii="Times New Roman" w:hAnsi="Times New Roman"/>
          <w:color w:val="FF0000"/>
          <w:sz w:val="24"/>
          <w:szCs w:val="24"/>
        </w:rPr>
        <w:t>MANTUANI(2016)</w:t>
      </w:r>
    </w:p>
    <w:p>
      <w:pPr>
        <w:pStyle w:val="ListParagraph"/>
        <w:spacing w:lineRule="auto" w:line="480"/>
        <w:ind w:left="29" w:right="0" w:hanging="0"/>
        <w:jc w:val="both"/>
        <w:rPr>
          <w:rFonts w:cs="Times New Roman" w:ascii="Times New Roman" w:hAnsi="Times New Roman"/>
          <w:color w:val="FF0000"/>
          <w:sz w:val="24"/>
          <w:szCs w:val="24"/>
          <w:lang w:val="en-US"/>
        </w:rPr>
      </w:pPr>
      <w:r>
        <w:rPr>
          <w:rFonts w:cs="Times New Roman" w:ascii="Times New Roman" w:hAnsi="Times New Roman"/>
          <w:color w:val="FF0000"/>
          <w:sz w:val="24"/>
          <w:szCs w:val="24"/>
          <w:lang w:val="en-US"/>
        </w:rPr>
        <w:t>MAURIZI et al., 2002</w:t>
      </w:r>
    </w:p>
    <w:p>
      <w:pPr>
        <w:pStyle w:val="ListParagraph"/>
        <w:spacing w:lineRule="auto" w:line="480"/>
        <w:ind w:left="29" w:right="0" w:hanging="0"/>
        <w:jc w:val="both"/>
        <w:rPr>
          <w:rFonts w:cs="Times New Roman" w:ascii="Times New Roman" w:hAnsi="Times New Roman"/>
          <w:color w:val="FF0000"/>
          <w:sz w:val="24"/>
          <w:szCs w:val="24"/>
          <w:lang w:val="en-US"/>
        </w:rPr>
      </w:pPr>
      <w:r>
        <w:rPr>
          <w:rFonts w:cs="Times New Roman" w:ascii="Times New Roman" w:hAnsi="Times New Roman"/>
          <w:color w:val="FF0000"/>
          <w:sz w:val="24"/>
          <w:szCs w:val="24"/>
          <w:lang w:val="en-US"/>
        </w:rPr>
        <w:t>OMETTO, et. al. 2007</w:t>
      </w:r>
    </w:p>
    <w:p>
      <w:pPr>
        <w:pStyle w:val="ListParagraph"/>
        <w:spacing w:lineRule="auto" w:line="480" w:before="0" w:after="200"/>
        <w:ind w:left="29" w:right="0" w:hanging="0"/>
        <w:contextualSpacing/>
        <w:jc w:val="both"/>
        <w:rPr/>
      </w:pPr>
      <w:r>
        <w:rPr/>
      </w:r>
    </w:p>
    <w:sectPr>
      <w:type w:val="continuous"/>
      <w:pgSz w:w="11906" w:h="16838"/>
      <w:pgMar w:left="1701" w:right="1698" w:header="1417" w:top="1950" w:footer="0" w:bottom="1417" w:gutter="0"/>
      <w:pgNumType w:fmt="decimal"/>
      <w:formProt w:val="false"/>
      <w:textDirection w:val="lrTb"/>
      <w:docGrid w:type="default" w:linePitch="360" w:charSpace="4294965247"/>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comment w:id="0" w:author="Usuário" w:date="2017-01-03T09:47:00Z" w:initials="U">
    <w:p>
      <w:r>
        <w:rPr/>
        <w:t>Ver artigos publicados sobre o rastrogrão. Fundamntar mais a seção e acrescentar figuras.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Symbol">
    <w:charset w:val="02"/>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numPr>
        <w:ilvl w:val="0"/>
        <w:numId w:val="1"/>
      </w:numPr>
      <w:suppressLineNumbers/>
      <w:spacing w:before="0" w:after="200"/>
      <w:jc w:val="right"/>
      <w:rPr/>
    </w:pPr>
    <w:r>
      <w:rPr/>
      <w:softHyphen/>
    </w:r>
    <w:r>
      <w:rPr/>
      <w:fldChar w:fldCharType="begin"/>
    </w:r>
    <w:r>
      <w:instrText> PAGE </w:instrText>
    </w:r>
    <w:r>
      <w:fldChar w:fldCharType="separate"/>
    </w:r>
    <w:r>
      <w:t>6</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pt-BR" w:eastAsia="en-US" w:bidi="ar-SA"/>
      </w:rPr>
    </w:rPrDefault>
    <w:pPrDefault>
      <w:pPr>
        <w:spacing w:lineRule="auto" w:line="276"/>
      </w:pPr>
    </w:pPrDefault>
  </w:docDefaults>
  <w:latentStyles w:count="267" w:defQFormat="0" w:defUnhideWhenUsed="1" w:defSemiHidden="1" w:defUIPriority="99" w:defLockedState="0">
    <w:lsdException w:qFormat="1" w:semiHidden="0" w:uiPriority="0" w:unhideWhenUsed="0" w:name="Normal"/>
    <w:lsdException w:qFormat="1" w:semiHidden="0" w:uiPriority="9" w:unhideWhenUsed="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annotation text"/>
    <w:lsdException w:qFormat="1" w:uiPriority="35" w:name="caption"/>
    <w:lsdException w:uiPriority="0" w:name="annotation reference"/>
    <w:lsdException w:qFormat="1" w:semiHidden="0" w:uiPriority="10" w:unhideWhenUsed="0" w:name="Title"/>
    <w:lsdException w:uiPriority="1" w:name="Default Paragraph Font"/>
    <w:lsdException w:qFormat="1" w:semiHidden="0" w:uiPriority="11" w:unhideWhenUsed="0" w:name="Subtitle"/>
    <w:lsdException w:qFormat="1" w:semiHidden="0" w:uiPriority="22" w:unhideWhenUsed="0" w:name="Strong"/>
    <w:lsdException w:qFormat="1" w:semiHidden="0" w:uiPriority="20" w:unhideWhenUsed="0" w:name="Emphasis"/>
    <w:lsdException w:semiHidden="0" w:uiPriority="59" w:unhideWhenUsed="0" w:name="Table Grid"/>
    <w:lsdException w:unhideWhenUsed="0" w:name="Placeholder Text"/>
    <w:lsdException w:qFormat="1" w:semiHidden="0" w:uiPriority="1" w:unhideWhenUsed="0" w:name="No Spacing"/>
    <w:lsdException w:semiHidden="0" w:uiPriority="60" w:unhideWhenUsed="0" w:name="Light Shading"/>
    <w:lsdException w:semiHidden="0" w:uiPriority="61" w:unhideWhenUsed="0" w:name="Light List"/>
    <w:lsdException w:semiHidden="0" w:uiPriority="62" w:unhideWhenUsed="0" w:name="Light Grid"/>
    <w:lsdException w:semiHidden="0" w:uiPriority="63" w:unhideWhenUsed="0" w:name="Medium Shading 1"/>
    <w:lsdException w:semiHidden="0" w:uiPriority="64" w:unhideWhenUsed="0" w:name="Medium Shading 2"/>
    <w:lsdException w:semiHidden="0" w:uiPriority="65" w:unhideWhenUsed="0" w:name="Medium List 1"/>
    <w:lsdException w:semiHidden="0" w:uiPriority="66" w:unhideWhenUsed="0" w:name="Medium List 2"/>
    <w:lsdException w:semiHidden="0" w:uiPriority="67" w:unhideWhenUsed="0" w:name="Medium Grid 1"/>
    <w:lsdException w:semiHidden="0" w:uiPriority="68" w:unhideWhenUsed="0" w:name="Medium Grid 2"/>
    <w:lsdException w:semiHidden="0" w:uiPriority="69" w:unhideWhenUsed="0" w:name="Medium Grid 3"/>
    <w:lsdException w:semiHidden="0" w:uiPriority="70" w:unhideWhenUsed="0" w:name="Dark List"/>
    <w:lsdException w:semiHidden="0" w:uiPriority="71" w:unhideWhenUsed="0" w:name="Colorful Shading"/>
    <w:lsdException w:semiHidden="0" w:uiPriority="72" w:unhideWhenUsed="0" w:name="Colorful List"/>
    <w:lsdException w:semiHidden="0" w:uiPriority="73" w:unhideWhenUsed="0" w:name="Colorful Grid"/>
    <w:lsdException w:semiHidden="0" w:uiPriority="60" w:unhideWhenUsed="0" w:name="Light Shading Accent 1"/>
    <w:lsdException w:semiHidden="0" w:uiPriority="61" w:unhideWhenUsed="0" w:name="Light List Accent 1"/>
    <w:lsdException w:semiHidden="0" w:uiPriority="62" w:unhideWhenUsed="0" w:name="Light Grid Accent 1"/>
    <w:lsdException w:semiHidden="0" w:uiPriority="63" w:unhideWhenUsed="0" w:name="Medium Shading 1 Accent 1"/>
    <w:lsdException w:semiHidden="0" w:uiPriority="64" w:unhideWhenUsed="0" w:name="Medium Shading 2 Accent 1"/>
    <w:lsdException w:semiHidden="0" w:uiPriority="65" w:unhideWhenUsed="0" w:name="Medium List 1 Accent 1"/>
    <w:lsdException w:unhideWhenUsed="0" w:name="Revision"/>
    <w:lsdException w:qFormat="1" w:semiHidden="0" w:uiPriority="0" w:unhideWhenUsed="0" w:name="List Paragraph"/>
    <w:lsdException w:qFormat="1" w:semiHidden="0" w:uiPriority="29" w:unhideWhenUsed="0" w:name="Quote"/>
    <w:lsdException w:qFormat="1" w:semiHidden="0" w:uiPriority="30" w:unhideWhenUsed="0" w:name="Intense Quote"/>
    <w:lsdException w:semiHidden="0" w:uiPriority="66" w:unhideWhenUsed="0" w:name="Medium List 2 Accent 1"/>
    <w:lsdException w:semiHidden="0" w:uiPriority="67" w:unhideWhenUsed="0" w:name="Medium Grid 1 Accent 1"/>
    <w:lsdException w:semiHidden="0" w:uiPriority="68" w:unhideWhenUsed="0" w:name="Medium Grid 2 Accent 1"/>
    <w:lsdException w:semiHidden="0" w:uiPriority="69" w:unhideWhenUsed="0" w:name="Medium Grid 3 Accent 1"/>
    <w:lsdException w:semiHidden="0" w:uiPriority="70" w:unhideWhenUsed="0" w:name="Dark List Accent 1"/>
    <w:lsdException w:semiHidden="0" w:uiPriority="71" w:unhideWhenUsed="0" w:name="Colorful Shading Accent 1"/>
    <w:lsdException w:semiHidden="0" w:uiPriority="72" w:unhideWhenUsed="0" w:name="Colorful List Accent 1"/>
    <w:lsdException w:semiHidden="0" w:uiPriority="73" w:unhideWhenUsed="0" w:name="Colorful Grid Accent 1"/>
    <w:lsdException w:semiHidden="0" w:uiPriority="60" w:unhideWhenUsed="0" w:name="Light Shading Accent 2"/>
    <w:lsdException w:semiHidden="0" w:uiPriority="61" w:unhideWhenUsed="0" w:name="Light List Accent 2"/>
    <w:lsdException w:semiHidden="0" w:uiPriority="62" w:unhideWhenUsed="0" w:name="Light Grid Accent 2"/>
    <w:lsdException w:semiHidden="0" w:uiPriority="63" w:unhideWhenUsed="0" w:name="Medium Shading 1 Accent 2"/>
    <w:lsdException w:semiHidden="0" w:uiPriority="64" w:unhideWhenUsed="0" w:name="Medium Shading 2 Accent 2"/>
    <w:lsdException w:semiHidden="0" w:uiPriority="65" w:unhideWhenUsed="0" w:name="Medium List 1 Accent 2"/>
    <w:lsdException w:semiHidden="0" w:uiPriority="66" w:unhideWhenUsed="0" w:name="Medium List 2 Accent 2"/>
    <w:lsdException w:semiHidden="0" w:uiPriority="67" w:unhideWhenUsed="0" w:name="Medium Grid 1 Accent 2"/>
    <w:lsdException w:semiHidden="0" w:uiPriority="68" w:unhideWhenUsed="0" w:name="Medium Grid 2 Accent 2"/>
    <w:lsdException w:semiHidden="0" w:uiPriority="69" w:unhideWhenUsed="0" w:name="Medium Grid 3 Accent 2"/>
    <w:lsdException w:semiHidden="0" w:uiPriority="70" w:unhideWhenUsed="0" w:name="Dark List Accent 2"/>
    <w:lsdException w:semiHidden="0" w:uiPriority="71" w:unhideWhenUsed="0" w:name="Colorful Shading Accent 2"/>
    <w:lsdException w:semiHidden="0" w:uiPriority="72" w:unhideWhenUsed="0" w:name="Colorful List Accent 2"/>
    <w:lsdException w:semiHidden="0" w:uiPriority="73" w:unhideWhenUsed="0" w:name="Colorful Grid Accent 2"/>
    <w:lsdException w:semiHidden="0" w:uiPriority="60" w:unhideWhenUsed="0" w:name="Light Shading Accent 3"/>
    <w:lsdException w:semiHidden="0" w:uiPriority="61" w:unhideWhenUsed="0" w:name="Light List Accent 3"/>
    <w:lsdException w:semiHidden="0" w:uiPriority="62" w:unhideWhenUsed="0" w:name="Light Grid Accent 3"/>
    <w:lsdException w:semiHidden="0" w:uiPriority="63" w:unhideWhenUsed="0" w:name="Medium Shading 1 Accent 3"/>
    <w:lsdException w:semiHidden="0" w:uiPriority="64" w:unhideWhenUsed="0" w:name="Medium Shading 2 Accent 3"/>
    <w:lsdException w:semiHidden="0" w:uiPriority="65" w:unhideWhenUsed="0" w:name="Medium List 1 Accent 3"/>
    <w:lsdException w:semiHidden="0" w:uiPriority="66" w:unhideWhenUsed="0" w:name="Medium List 2 Accent 3"/>
    <w:lsdException w:semiHidden="0" w:uiPriority="67" w:unhideWhenUsed="0" w:name="Medium Grid 1 Accent 3"/>
    <w:lsdException w:semiHidden="0" w:uiPriority="68" w:unhideWhenUsed="0" w:name="Medium Grid 2 Accent 3"/>
    <w:lsdException w:semiHidden="0" w:uiPriority="69" w:unhideWhenUsed="0" w:name="Medium Grid 3 Accent 3"/>
    <w:lsdException w:semiHidden="0" w:uiPriority="70" w:unhideWhenUsed="0" w:name="Dark List Accent 3"/>
    <w:lsdException w:semiHidden="0" w:uiPriority="71" w:unhideWhenUsed="0" w:name="Colorful Shading Accent 3"/>
    <w:lsdException w:semiHidden="0" w:uiPriority="72" w:unhideWhenUsed="0" w:name="Colorful List Accent 3"/>
    <w:lsdException w:semiHidden="0" w:uiPriority="73" w:unhideWhenUsed="0" w:name="Colorful Grid Accent 3"/>
    <w:lsdException w:semiHidden="0" w:uiPriority="60" w:unhideWhenUsed="0" w:name="Light Shading Accent 4"/>
    <w:lsdException w:semiHidden="0" w:uiPriority="61" w:unhideWhenUsed="0" w:name="Light List Accent 4"/>
    <w:lsdException w:semiHidden="0" w:uiPriority="62" w:unhideWhenUsed="0" w:name="Light Grid Accent 4"/>
    <w:lsdException w:semiHidden="0" w:uiPriority="63" w:unhideWhenUsed="0" w:name="Medium Shading 1 Accent 4"/>
    <w:lsdException w:semiHidden="0" w:uiPriority="64" w:unhideWhenUsed="0" w:name="Medium Shading 2 Accent 4"/>
    <w:lsdException w:semiHidden="0" w:uiPriority="65" w:unhideWhenUsed="0" w:name="Medium List 1 Accent 4"/>
    <w:lsdException w:semiHidden="0" w:uiPriority="66" w:unhideWhenUsed="0" w:name="Medium List 2 Accent 4"/>
    <w:lsdException w:semiHidden="0" w:uiPriority="67" w:unhideWhenUsed="0" w:name="Medium Grid 1 Accent 4"/>
    <w:lsdException w:semiHidden="0" w:uiPriority="68" w:unhideWhenUsed="0" w:name="Medium Grid 2 Accent 4"/>
    <w:lsdException w:semiHidden="0" w:uiPriority="69" w:unhideWhenUsed="0" w:name="Medium Grid 3 Accent 4"/>
    <w:lsdException w:semiHidden="0" w:uiPriority="70" w:unhideWhenUsed="0" w:name="Dark List Accent 4"/>
    <w:lsdException w:semiHidden="0" w:uiPriority="71" w:unhideWhenUsed="0" w:name="Colorful Shading Accent 4"/>
    <w:lsdException w:semiHidden="0" w:uiPriority="72" w:unhideWhenUsed="0" w:name="Colorful List Accent 4"/>
    <w:lsdException w:semiHidden="0" w:uiPriority="73" w:unhideWhenUsed="0" w:name="Colorful Grid Accent 4"/>
    <w:lsdException w:semiHidden="0" w:uiPriority="60" w:unhideWhenUsed="0" w:name="Light Shading Accent 5"/>
    <w:lsdException w:semiHidden="0" w:uiPriority="61" w:unhideWhenUsed="0" w:name="Light List Accent 5"/>
    <w:lsdException w:semiHidden="0" w:uiPriority="62" w:unhideWhenUsed="0" w:name="Light Grid Accent 5"/>
    <w:lsdException w:semiHidden="0" w:uiPriority="63" w:unhideWhenUsed="0" w:name="Medium Shading 1 Accent 5"/>
    <w:lsdException w:semiHidden="0" w:uiPriority="64" w:unhideWhenUsed="0" w:name="Medium Shading 2 Accent 5"/>
    <w:lsdException w:semiHidden="0" w:uiPriority="65" w:unhideWhenUsed="0" w:name="Medium List 1 Accent 5"/>
    <w:lsdException w:semiHidden="0" w:uiPriority="66" w:unhideWhenUsed="0" w:name="Medium List 2 Accent 5"/>
    <w:lsdException w:semiHidden="0" w:uiPriority="67" w:unhideWhenUsed="0" w:name="Medium Grid 1 Accent 5"/>
    <w:lsdException w:semiHidden="0" w:uiPriority="68" w:unhideWhenUsed="0" w:name="Medium Grid 2 Accent 5"/>
    <w:lsdException w:semiHidden="0" w:uiPriority="69" w:unhideWhenUsed="0" w:name="Medium Grid 3 Accent 5"/>
    <w:lsdException w:semiHidden="0" w:uiPriority="70" w:unhideWhenUsed="0" w:name="Dark List Accent 5"/>
    <w:lsdException w:semiHidden="0" w:uiPriority="71" w:unhideWhenUsed="0" w:name="Colorful Shading Accent 5"/>
    <w:lsdException w:semiHidden="0" w:uiPriority="72" w:unhideWhenUsed="0" w:name="Colorful List Accent 5"/>
    <w:lsdException w:semiHidden="0" w:uiPriority="73" w:unhideWhenUsed="0" w:name="Colorful Grid Accent 5"/>
    <w:lsdException w:semiHidden="0" w:uiPriority="60" w:unhideWhenUsed="0" w:name="Light Shading Accent 6"/>
    <w:lsdException w:semiHidden="0" w:uiPriority="61" w:unhideWhenUsed="0" w:name="Light List Accent 6"/>
    <w:lsdException w:semiHidden="0" w:uiPriority="62" w:unhideWhenUsed="0" w:name="Light Grid Accent 6"/>
    <w:lsdException w:semiHidden="0" w:uiPriority="63" w:unhideWhenUsed="0" w:name="Medium Shading 1 Accent 6"/>
    <w:lsdException w:semiHidden="0" w:uiPriority="64" w:unhideWhenUsed="0" w:name="Medium Shading 2 Accent 6"/>
    <w:lsdException w:semiHidden="0" w:uiPriority="65" w:unhideWhenUsed="0" w:name="Medium List 1 Accent 6"/>
    <w:lsdException w:semiHidden="0" w:uiPriority="66" w:unhideWhenUsed="0" w:name="Medium List 2 Accent 6"/>
    <w:lsdException w:semiHidden="0" w:uiPriority="67" w:unhideWhenUsed="0" w:name="Medium Grid 1 Accent 6"/>
    <w:lsdException w:semiHidden="0" w:uiPriority="68" w:unhideWhenUsed="0" w:name="Medium Grid 2 Accent 6"/>
    <w:lsdException w:semiHidden="0" w:uiPriority="69" w:unhideWhenUsed="0" w:name="Medium Grid 3 Accent 6"/>
    <w:lsdException w:semiHidden="0" w:uiPriority="70" w:unhideWhenUsed="0" w:name="Dark List Accent 6"/>
    <w:lsdException w:semiHidden="0" w:uiPriority="71" w:unhideWhenUsed="0" w:name="Colorful Shading Accent 6"/>
    <w:lsdException w:semiHidden="0" w:uiPriority="72" w:unhideWhenUsed="0" w:name="Colorful List Accent 6"/>
    <w:lsdException w:semiHidden="0" w:uiPriority="73" w:unhideWhenUsed="0" w:name="Colorful Grid Accent 6"/>
    <w:lsdException w:qFormat="1" w:semiHidden="0" w:uiPriority="19" w:unhideWhenUsed="0" w:name="Subtle Emphasis"/>
    <w:lsdException w:qFormat="1" w:semiHidden="0" w:uiPriority="21" w:unhideWhenUsed="0" w:name="Intense Emphasis"/>
    <w:lsdException w:qFormat="1" w:semiHidden="0" w:uiPriority="31" w:unhideWhenUsed="0" w:name="Subtle Reference"/>
    <w:lsdException w:qFormat="1" w:semiHidden="0" w:uiPriority="32" w:unhideWhenUsed="0" w:name="Intense Reference"/>
    <w:lsdException w:qFormat="1" w:semiHidden="0" w:uiPriority="33" w:unhideWhenUsed="0" w:name="Book Title"/>
    <w:lsdException w:uiPriority="37" w:name="Bibliography"/>
    <w:lsdException w:qFormat="1" w:uiPriority="39" w:name="TOC Heading"/>
  </w:latentStyles>
  <w:style w:type="paragraph" w:styleId="Normal" w:default="1">
    <w:name w:val="Normal"/>
    <w:pPr>
      <w:widowControl/>
      <w:suppressAutoHyphens w:val="true"/>
      <w:bidi w:val="0"/>
      <w:spacing w:lineRule="auto" w:line="276" w:before="0" w:after="200"/>
      <w:jc w:val="left"/>
    </w:pPr>
    <w:rPr>
      <w:rFonts w:ascii="Calibri" w:hAnsi="Calibri" w:eastAsia="Droid Sans Fallback" w:cs="Calibri"/>
      <w:color w:val="00000A"/>
      <w:sz w:val="22"/>
      <w:szCs w:val="22"/>
      <w:lang w:val="pt-BR" w:eastAsia="en-US" w:bidi="ar-SA"/>
    </w:rPr>
  </w:style>
  <w:style w:type="paragraph" w:styleId="Heading1">
    <w:name w:val="Heading 1"/>
    <w:basedOn w:val="Heading"/>
    <w:pPr>
      <w:outlineLvl w:val="0"/>
    </w:pPr>
    <w:rPr/>
  </w:style>
  <w:style w:type="paragraph" w:styleId="Heading2">
    <w:name w:val="Heading 2"/>
    <w:basedOn w:val="Heading"/>
    <w:pPr>
      <w:outlineLvl w:val="1"/>
    </w:pPr>
    <w:rPr/>
  </w:style>
  <w:style w:type="paragraph" w:styleId="Heading3">
    <w:name w:val="Heading 3"/>
    <w:basedOn w:val="Heading"/>
    <w:pPr>
      <w:outlineLvl w:val="2"/>
    </w:pPr>
    <w:rPr/>
  </w:style>
  <w:style w:type="character" w:styleId="DefaultParagraphFont" w:default="1">
    <w:name w:val="Default Paragraph Font"/>
    <w:uiPriority w:val="1"/>
    <w:semiHidden/>
    <w:unhideWhenUsed/>
    <w:rPr/>
  </w:style>
  <w:style w:type="character" w:styleId="InternetLink">
    <w:name w:val="Internet Link"/>
    <w:uiPriority w:val="99"/>
    <w:semiHidden/>
    <w:unhideWhenUsed/>
    <w:rsid w:val="0034118b"/>
    <w:basedOn w:val="DefaultParagraphFont"/>
    <w:rPr>
      <w:color w:val="0000FF"/>
      <w:u w:val="single"/>
      <w:lang w:val="zxx" w:eastAsia="zxx" w:bidi="zxx"/>
    </w:rPr>
  </w:style>
  <w:style w:type="character" w:styleId="ListLabel1" w:customStyle="1">
    <w:name w:val="ListLabel 1"/>
    <w:rPr>
      <w:rFonts w:cs="Courier New"/>
    </w:rPr>
  </w:style>
  <w:style w:type="character" w:styleId="ListLabel2" w:customStyle="1">
    <w:name w:val="ListLabel 2"/>
    <w:rPr>
      <w:rFonts w:cs="Symbol"/>
    </w:rPr>
  </w:style>
  <w:style w:type="character" w:styleId="ListLabel3" w:customStyle="1">
    <w:name w:val="ListLabel 3"/>
    <w:rPr>
      <w:rFonts w:cs="Courier New"/>
    </w:rPr>
  </w:style>
  <w:style w:type="character" w:styleId="ListLabel4" w:customStyle="1">
    <w:name w:val="ListLabel 4"/>
    <w:rPr>
      <w:rFonts w:cs="Wingdings"/>
    </w:rPr>
  </w:style>
  <w:style w:type="character" w:styleId="ListLabel5" w:customStyle="1">
    <w:name w:val="ListLabel 5"/>
    <w:rPr>
      <w:rFonts w:cs="Symbol"/>
    </w:rPr>
  </w:style>
  <w:style w:type="character" w:styleId="ListLabel6" w:customStyle="1">
    <w:name w:val="ListLabel 6"/>
    <w:rPr>
      <w:rFonts w:cs="Courier New"/>
    </w:rPr>
  </w:style>
  <w:style w:type="character" w:styleId="ListLabel7" w:customStyle="1">
    <w:name w:val="ListLabel 7"/>
    <w:rPr>
      <w:rFonts w:cs="Wingdings"/>
    </w:rPr>
  </w:style>
  <w:style w:type="character" w:styleId="ListLabel8" w:customStyle="1">
    <w:name w:val="ListLabel 8"/>
    <w:rPr>
      <w:rFonts w:cs="Symbol"/>
    </w:rPr>
  </w:style>
  <w:style w:type="character" w:styleId="ListLabel9" w:customStyle="1">
    <w:name w:val="ListLabel 9"/>
    <w:rPr>
      <w:rFonts w:cs="Courier New"/>
    </w:rPr>
  </w:style>
  <w:style w:type="character" w:styleId="ListLabel10" w:customStyle="1">
    <w:name w:val="ListLabel 10"/>
    <w:rPr>
      <w:rFonts w:cs="Wingdings"/>
    </w:rPr>
  </w:style>
  <w:style w:type="character" w:styleId="ListLabel11" w:customStyle="1">
    <w:name w:val="ListLabel 11"/>
    <w:rPr>
      <w:rFonts w:cs="Symbol"/>
    </w:rPr>
  </w:style>
  <w:style w:type="character" w:styleId="ListLabel12" w:customStyle="1">
    <w:name w:val="ListLabel 12"/>
    <w:rPr>
      <w:rFonts w:cs="Courier New"/>
    </w:rPr>
  </w:style>
  <w:style w:type="character" w:styleId="ListLabel13" w:customStyle="1">
    <w:name w:val="ListLabel 13"/>
    <w:rPr>
      <w:rFonts w:cs="Wingdings"/>
    </w:rPr>
  </w:style>
  <w:style w:type="character" w:styleId="TextodecomentrioChar" w:customStyle="1">
    <w:name w:val="Texto de comentário Char"/>
    <w:basedOn w:val="DefaultParagraphFont"/>
    <w:rPr>
      <w:color w:val="00000A"/>
      <w:sz w:val="20"/>
      <w:szCs w:val="20"/>
    </w:rPr>
  </w:style>
  <w:style w:type="character" w:styleId="Annotationreference">
    <w:name w:val="annotation reference"/>
    <w:basedOn w:val="DefaultParagraphFont"/>
    <w:rPr>
      <w:sz w:val="16"/>
      <w:szCs w:val="16"/>
    </w:rPr>
  </w:style>
  <w:style w:type="character" w:styleId="TextodebaloChar" w:customStyle="1">
    <w:name w:val="Texto de balão Char"/>
    <w:basedOn w:val="DefaultParagraphFont"/>
    <w:rPr>
      <w:rFonts w:ascii="Tahoma" w:hAnsi="Tahoma" w:cs="Tahoma"/>
      <w:color w:val="00000A"/>
      <w:sz w:val="16"/>
      <w:szCs w:val="16"/>
    </w:rPr>
  </w:style>
  <w:style w:type="character" w:styleId="AssuntodocomentrioChar" w:customStyle="1">
    <w:name w:val="Assunto do comentário Char"/>
    <w:basedOn w:val="TextodecomentrioChar"/>
    <w:rPr>
      <w:b/>
      <w:bCs/>
      <w:color w:val="00000A"/>
      <w:sz w:val="20"/>
      <w:szCs w:val="20"/>
    </w:rPr>
  </w:style>
  <w:style w:type="character" w:styleId="ListLabel14" w:customStyle="1">
    <w:name w:val="ListLabel 14"/>
    <w:rPr>
      <w:rFonts w:cs="Symbol"/>
    </w:rPr>
  </w:style>
  <w:style w:type="character" w:styleId="ListLabel15" w:customStyle="1">
    <w:name w:val="ListLabel 15"/>
    <w:rPr>
      <w:rFonts w:cs="Courier New"/>
    </w:rPr>
  </w:style>
  <w:style w:type="character" w:styleId="ListLabel16" w:customStyle="1">
    <w:name w:val="ListLabel 16"/>
    <w:rPr>
      <w:rFonts w:cs="Wingdings"/>
    </w:rPr>
  </w:style>
  <w:style w:type="character" w:styleId="ListLabel17" w:customStyle="1">
    <w:name w:val="ListLabel 17"/>
    <w:rPr>
      <w:rFonts w:cs="Symbol"/>
    </w:rPr>
  </w:style>
  <w:style w:type="character" w:styleId="ListLabel18" w:customStyle="1">
    <w:name w:val="ListLabel 18"/>
    <w:rPr>
      <w:rFonts w:cs="Courier New"/>
    </w:rPr>
  </w:style>
  <w:style w:type="character" w:styleId="ListLabel19" w:customStyle="1">
    <w:name w:val="ListLabel 19"/>
    <w:rPr>
      <w:rFonts w:cs="Wingdings"/>
    </w:rPr>
  </w:style>
  <w:style w:type="character" w:styleId="ListLabel20" w:customStyle="1">
    <w:name w:val="ListLabel 20"/>
    <w:rPr>
      <w:rFonts w:cs="Symbol"/>
    </w:rPr>
  </w:style>
  <w:style w:type="character" w:styleId="ListLabel21" w:customStyle="1">
    <w:name w:val="ListLabel 21"/>
    <w:rPr>
      <w:rFonts w:cs="Courier New"/>
    </w:rPr>
  </w:style>
  <w:style w:type="character" w:styleId="ListLabel22" w:customStyle="1">
    <w:name w:val="ListLabel 22"/>
    <w:rPr>
      <w:rFonts w:cs="Wingdings"/>
    </w:rPr>
  </w:style>
  <w:style w:type="character" w:styleId="ListLabel23" w:customStyle="1">
    <w:name w:val="ListLabel 23"/>
    <w:rPr>
      <w:rFonts w:cs="Symbol"/>
    </w:rPr>
  </w:style>
  <w:style w:type="character" w:styleId="ListLabel24" w:customStyle="1">
    <w:name w:val="ListLabel 24"/>
    <w:rPr>
      <w:rFonts w:cs="Courier New"/>
    </w:rPr>
  </w:style>
  <w:style w:type="character" w:styleId="ListLabel25" w:customStyle="1">
    <w:name w:val="ListLabel 25"/>
    <w:rPr>
      <w:rFonts w:cs="Wingdings"/>
    </w:rPr>
  </w:style>
  <w:style w:type="character" w:styleId="ListLabel26" w:customStyle="1">
    <w:name w:val="ListLabel 26"/>
    <w:rPr>
      <w:rFonts w:cs="Symbol"/>
    </w:rPr>
  </w:style>
  <w:style w:type="character" w:styleId="ListLabel27" w:customStyle="1">
    <w:name w:val="ListLabel 27"/>
    <w:rPr>
      <w:rFonts w:cs="Courier New"/>
    </w:rPr>
  </w:style>
  <w:style w:type="character" w:styleId="ListLabel28" w:customStyle="1">
    <w:name w:val="ListLabel 28"/>
    <w:rPr>
      <w:rFonts w:cs="Wingdings"/>
    </w:rPr>
  </w:style>
  <w:style w:type="character" w:styleId="ListLabel29" w:customStyle="1">
    <w:name w:val="ListLabel 29"/>
    <w:rPr>
      <w:rFonts w:cs="Symbol"/>
    </w:rPr>
  </w:style>
  <w:style w:type="character" w:styleId="ListLabel30" w:customStyle="1">
    <w:name w:val="ListLabel 30"/>
    <w:rPr>
      <w:rFonts w:cs="Courier New"/>
    </w:rPr>
  </w:style>
  <w:style w:type="character" w:styleId="ListLabel31" w:customStyle="1">
    <w:name w:val="ListLabel 31"/>
    <w:rPr>
      <w:rFonts w:cs="Wingdings"/>
    </w:rPr>
  </w:style>
  <w:style w:type="character" w:styleId="ListLabel32" w:customStyle="1">
    <w:name w:val="ListLabel 32"/>
    <w:rPr>
      <w:rFonts w:cs="Symbol"/>
    </w:rPr>
  </w:style>
  <w:style w:type="character" w:styleId="ListLabel33" w:customStyle="1">
    <w:name w:val="ListLabel 33"/>
    <w:rPr>
      <w:rFonts w:cs="Courier New"/>
    </w:rPr>
  </w:style>
  <w:style w:type="character" w:styleId="ListLabel34" w:customStyle="1">
    <w:name w:val="ListLabel 34"/>
    <w:rPr>
      <w:rFonts w:cs="Wingdings"/>
    </w:rPr>
  </w:style>
  <w:style w:type="character" w:styleId="NumberingSymbols" w:customStyle="1">
    <w:name w:val="Numbering Symbols"/>
    <w:rPr/>
  </w:style>
  <w:style w:type="character" w:styleId="ListLabel35" w:customStyle="1">
    <w:name w:val="ListLabel 35"/>
    <w:rPr>
      <w:rFonts w:cs="Symbol"/>
    </w:rPr>
  </w:style>
  <w:style w:type="character" w:styleId="ListLabel36" w:customStyle="1">
    <w:name w:val="ListLabel 36"/>
    <w:rPr>
      <w:rFonts w:cs="Courier New"/>
    </w:rPr>
  </w:style>
  <w:style w:type="character" w:styleId="ListLabel37" w:customStyle="1">
    <w:name w:val="ListLabel 37"/>
    <w:rPr>
      <w:rFonts w:cs="Wingdings"/>
    </w:rPr>
  </w:style>
  <w:style w:type="character" w:styleId="ListLabel38" w:customStyle="1">
    <w:name w:val="ListLabel 38"/>
    <w:rPr>
      <w:rFonts w:cs="Symbol"/>
    </w:rPr>
  </w:style>
  <w:style w:type="character" w:styleId="ListLabel39" w:customStyle="1">
    <w:name w:val="ListLabel 39"/>
    <w:rPr>
      <w:rFonts w:cs="Courier New"/>
    </w:rPr>
  </w:style>
  <w:style w:type="character" w:styleId="ListLabel40" w:customStyle="1">
    <w:name w:val="ListLabel 40"/>
    <w:rPr>
      <w:rFonts w:cs="Wingdings"/>
    </w:rPr>
  </w:style>
  <w:style w:type="character" w:styleId="Appleconvertedspace" w:customStyle="1">
    <w:name w:val="apple-converted-space"/>
    <w:rsid w:val="0034118b"/>
    <w:basedOn w:val="DefaultParagraphFont"/>
    <w:rPr/>
  </w:style>
  <w:style w:type="character" w:styleId="ListLabel41">
    <w:name w:val="ListLabel 41"/>
    <w:rPr>
      <w:rFonts w:cs="Symbol"/>
    </w:rPr>
  </w:style>
  <w:style w:type="character" w:styleId="ListLabel42">
    <w:name w:val="ListLabel 42"/>
    <w:rPr>
      <w:rFonts w:cs="Courier New"/>
    </w:rPr>
  </w:style>
  <w:style w:type="character" w:styleId="ListLabel43">
    <w:name w:val="ListLabel 43"/>
    <w:rPr>
      <w:rFonts w:cs="Wingdings"/>
    </w:rPr>
  </w:style>
  <w:style w:type="character" w:styleId="ListLabel44">
    <w:name w:val="ListLabel 44"/>
    <w:rPr>
      <w:rFonts w:cs="Symbol"/>
    </w:rPr>
  </w:style>
  <w:style w:type="character" w:styleId="ListLabel45">
    <w:name w:val="ListLabel 45"/>
    <w:rPr>
      <w:rFonts w:cs="Symbol"/>
    </w:rPr>
  </w:style>
  <w:style w:type="paragraph" w:styleId="Heading" w:customStyle="1">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customStyle="1">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customStyle="1">
    <w:name w:val="Index"/>
    <w:basedOn w:val="Normal"/>
    <w:pPr>
      <w:suppressLineNumbers/>
    </w:pPr>
    <w:rPr>
      <w:rFonts w:cs="FreeSans"/>
    </w:rPr>
  </w:style>
  <w:style w:type="paragraph" w:styleId="Caption1">
    <w:name w:val="caption"/>
    <w:basedOn w:val="Normal"/>
    <w:pPr>
      <w:suppressLineNumbers/>
      <w:spacing w:before="120" w:after="120"/>
    </w:pPr>
    <w:rPr>
      <w:rFonts w:cs="FreeSans"/>
      <w:i/>
      <w:iCs/>
      <w:sz w:val="24"/>
      <w:szCs w:val="24"/>
    </w:rPr>
  </w:style>
  <w:style w:type="paragraph" w:styleId="ListParagraph">
    <w:name w:val="List Paragraph"/>
    <w:basedOn w:val="Normal"/>
    <w:pPr>
      <w:spacing w:before="0" w:after="200"/>
      <w:ind w:left="720" w:right="0" w:hanging="0"/>
      <w:contextualSpacing/>
    </w:pPr>
    <w:rPr/>
  </w:style>
  <w:style w:type="paragraph" w:styleId="Quotations" w:customStyle="1">
    <w:name w:val="Quotations"/>
    <w:basedOn w:val="Normal"/>
    <w:pPr/>
    <w:rPr/>
  </w:style>
  <w:style w:type="paragraph" w:styleId="Title">
    <w:name w:val="Title"/>
    <w:basedOn w:val="Heading"/>
    <w:pPr/>
    <w:rPr/>
  </w:style>
  <w:style w:type="paragraph" w:styleId="Subtitle">
    <w:name w:val="Subtitle"/>
    <w:basedOn w:val="Heading"/>
    <w:pPr/>
    <w:rPr/>
  </w:style>
  <w:style w:type="paragraph" w:styleId="Annotationtext">
    <w:name w:val="annotation text"/>
    <w:basedOn w:val="Normal"/>
    <w:pPr>
      <w:spacing w:lineRule="auto" w:line="240"/>
    </w:pPr>
    <w:rPr>
      <w:sz w:val="20"/>
      <w:szCs w:val="20"/>
    </w:rPr>
  </w:style>
  <w:style w:type="paragraph" w:styleId="BalloonText">
    <w:name w:val="Balloon Text"/>
    <w:basedOn w:val="Normal"/>
    <w:pPr>
      <w:spacing w:lineRule="auto" w:line="240" w:before="0" w:after="0"/>
    </w:pPr>
    <w:rPr>
      <w:rFonts w:ascii="Tahoma" w:hAnsi="Tahoma" w:cs="Tahoma"/>
      <w:sz w:val="16"/>
      <w:szCs w:val="16"/>
    </w:rPr>
  </w:style>
  <w:style w:type="paragraph" w:styleId="Annotationsubject">
    <w:name w:val="annotation subject"/>
    <w:basedOn w:val="Annotationtext"/>
    <w:pPr/>
    <w:rPr>
      <w:b/>
      <w:bCs/>
    </w:rPr>
  </w:style>
  <w:style w:type="paragraph" w:styleId="Header">
    <w:name w:val="Header"/>
    <w:basedOn w:val="Normal"/>
    <w:pPr>
      <w:keepNext/>
      <w:outlineLvl w:val="0"/>
    </w:pPr>
    <w:rPr/>
  </w:style>
  <w:style w:type="paragraph" w:styleId="MainText" w:customStyle="1">
    <w:name w:val="Main Text"/>
    <w:rsid w:val="00553509"/>
    <w:basedOn w:val="Normal"/>
    <w:pPr>
      <w:suppressAutoHyphens w:val="false"/>
      <w:spacing w:lineRule="auto" w:line="240" w:before="0" w:after="0"/>
      <w:ind w:left="0" w:right="0" w:firstLine="284"/>
      <w:jc w:val="both"/>
    </w:pPr>
    <w:rPr>
      <w:rFonts w:ascii="Times New Roman" w:hAnsi="Times New Roman" w:eastAsia="Times New Roman" w:cs="Times New Roman"/>
      <w:sz w:val="20"/>
      <w:szCs w:val="24"/>
      <w:lang w:val="en-US"/>
    </w:rPr>
  </w:style>
  <w:style w:type="paragraph" w:styleId="Bibliography">
    <w:name w:val="Bibliography"/>
    <w:uiPriority w:val="37"/>
    <w:unhideWhenUsed/>
    <w:rsid w:val="001f09be"/>
    <w:basedOn w:val="Normal"/>
    <w:next w:val="Normal"/>
    <w:pPr>
      <w:spacing w:lineRule="auto" w:line="240" w:before="0" w:after="240"/>
    </w:pPr>
    <w:rPr/>
  </w:style>
  <w:style w:type="paragraph" w:styleId="Bibliography1">
    <w:name w:val="Bibliography 1"/>
    <w:basedOn w:val="Index"/>
    <w:pPr>
      <w:spacing w:lineRule="atLeast" w:line="240" w:before="0" w:after="240"/>
      <w:ind w:left="0" w:right="0" w:hanging="0"/>
    </w:pPr>
    <w:rPr/>
  </w:style>
  <w:style w:type="numbering" w:styleId="NoList" w:default="1">
    <w:name w:val="No List"/>
    <w:uiPriority w:val="99"/>
    <w:semiHidden/>
    <w:unhideWhenUsed/>
  </w:style>
  <w:style w:type="numbering" w:styleId="Numbering1" w:customStyle="1">
    <w:name w:val="Numbering 1"/>
  </w:style>
  <w:style w:type="numbering" w:styleId="Numbering2" w:customStyle="1">
    <w:name w:val="Numbering 2"/>
  </w:style>
  <w:style w:type="numbering" w:styleId="List1" w:customStyle="1">
    <w:name w:val="List 1"/>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 w:type="table" w:styleId="Tabelacomgrade">
    <w:name w:val="Table Grid"/>
    <w:basedOn w:val="Tabelanormal"/>
    <w:uiPriority w:val="59"/>
    <w:rsid w:val="003f2bff"/>
    <w:pPr>
      <w:spacing w:line="240" w:lineRule="auto"/>
    </w:pPr>
    <w:rPr>
      <w:rFonts w:eastAsiaTheme="minorHAnsi" w:hAnsiTheme="minorHAnsi" w:asciiTheme="minorHAnsi" w:cstheme="minorBidi"/>
    </w:r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0.png"/><Relationship Id="rId3" Type="http://schemas.openxmlformats.org/officeDocument/2006/relationships/header" Target="header1.xm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FFD90D-BC25-4117-9921-083CFBD79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2017-01-03T16:59:00Z</dcterms:created>
  <dc:creator>Silvia Mantuani</dc:creator>
  <dc:language>en-US</dc:language>
  <cp:lastModifiedBy>Usuário</cp:lastModifiedBy>
  <dcterms:modified xsi:type="dcterms:W3CDTF">2017-01-04T12:06:00Z</dcterms:modified>
  <cp:revision>37</cp:revision>
</cp:coreProperties>
</file>